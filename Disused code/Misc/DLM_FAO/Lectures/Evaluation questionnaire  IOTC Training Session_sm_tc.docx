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2410" w:rsidRPr="00262410" w:rsidRDefault="00262410" w:rsidP="00262410">
      <w:pPr>
        <w:pStyle w:val="NormalWeb"/>
        <w:ind w:left="-567"/>
        <w:rPr>
          <w:sz w:val="28"/>
          <w:szCs w:val="28"/>
        </w:rPr>
      </w:pPr>
      <w:r>
        <w:rPr>
          <w:rFonts w:ascii="Interstate" w:hAnsi="Interstate"/>
          <w:b/>
          <w:bCs/>
          <w:sz w:val="28"/>
          <w:szCs w:val="28"/>
        </w:rPr>
        <w:t>Evaluation</w:t>
      </w:r>
      <w:r w:rsidRPr="00262410">
        <w:rPr>
          <w:rFonts w:ascii="Interstate" w:hAnsi="Interstate"/>
          <w:b/>
          <w:bCs/>
          <w:sz w:val="28"/>
          <w:szCs w:val="28"/>
        </w:rPr>
        <w:t xml:space="preserve"> questionnaire </w:t>
      </w:r>
      <w:r>
        <w:rPr>
          <w:rFonts w:ascii="Interstate" w:hAnsi="Interstate"/>
          <w:b/>
          <w:bCs/>
          <w:sz w:val="28"/>
          <w:szCs w:val="28"/>
        </w:rPr>
        <w:t>– IOTC Training Session</w:t>
      </w:r>
    </w:p>
    <w:p w:rsidR="00262410" w:rsidRPr="00262410" w:rsidRDefault="00262410" w:rsidP="00262410">
      <w:pPr>
        <w:pStyle w:val="NormalWeb"/>
        <w:spacing w:before="0" w:beforeAutospacing="0" w:after="0" w:afterAutospacing="0"/>
        <w:ind w:left="-567"/>
        <w:rPr>
          <w:rFonts w:ascii="Interstate" w:hAnsi="Interstate" w:hint="eastAsia"/>
          <w:sz w:val="22"/>
          <w:szCs w:val="22"/>
        </w:rPr>
      </w:pPr>
      <w:r w:rsidRPr="00262410">
        <w:rPr>
          <w:rFonts w:ascii="Interstate" w:hAnsi="Interstate"/>
          <w:sz w:val="22"/>
          <w:szCs w:val="22"/>
        </w:rPr>
        <w:t>Date:  May 8</w:t>
      </w:r>
      <w:r w:rsidRPr="00262410">
        <w:rPr>
          <w:rFonts w:ascii="Interstate" w:hAnsi="Interstate"/>
          <w:sz w:val="22"/>
          <w:szCs w:val="22"/>
          <w:vertAlign w:val="superscript"/>
        </w:rPr>
        <w:t>th</w:t>
      </w:r>
      <w:r w:rsidRPr="00262410">
        <w:rPr>
          <w:rFonts w:ascii="Interstate" w:hAnsi="Interstate"/>
          <w:sz w:val="22"/>
          <w:szCs w:val="22"/>
        </w:rPr>
        <w:t xml:space="preserve"> to 10</w:t>
      </w:r>
      <w:r w:rsidRPr="00262410">
        <w:rPr>
          <w:rFonts w:ascii="Interstate" w:hAnsi="Interstate"/>
          <w:sz w:val="22"/>
          <w:szCs w:val="22"/>
          <w:vertAlign w:val="superscript"/>
        </w:rPr>
        <w:t>th</w:t>
      </w:r>
      <w:r w:rsidRPr="00262410">
        <w:rPr>
          <w:rFonts w:ascii="Interstate" w:hAnsi="Interstate"/>
          <w:sz w:val="22"/>
          <w:szCs w:val="22"/>
        </w:rPr>
        <w:t xml:space="preserve"> 2017 </w:t>
      </w:r>
    </w:p>
    <w:p w:rsidR="00262410" w:rsidRPr="00262410" w:rsidRDefault="00262410" w:rsidP="00262410">
      <w:pPr>
        <w:pStyle w:val="NormalWeb"/>
        <w:spacing w:before="0" w:beforeAutospacing="0" w:after="0" w:afterAutospacing="0"/>
        <w:ind w:left="-567"/>
        <w:rPr>
          <w:sz w:val="22"/>
          <w:szCs w:val="22"/>
        </w:rPr>
      </w:pPr>
    </w:p>
    <w:p w:rsidR="00262410" w:rsidRPr="00262410" w:rsidRDefault="00262410" w:rsidP="00262410">
      <w:pPr>
        <w:pStyle w:val="NormalWeb"/>
        <w:spacing w:before="0" w:beforeAutospacing="0" w:after="0" w:afterAutospacing="0"/>
        <w:ind w:left="-567"/>
        <w:rPr>
          <w:rFonts w:ascii="Interstate" w:hAnsi="Interstate" w:hint="eastAsia"/>
          <w:sz w:val="22"/>
          <w:szCs w:val="22"/>
        </w:rPr>
      </w:pPr>
      <w:r w:rsidRPr="00262410">
        <w:rPr>
          <w:rFonts w:ascii="Interstate" w:hAnsi="Interstate"/>
          <w:sz w:val="22"/>
          <w:szCs w:val="22"/>
        </w:rPr>
        <w:t xml:space="preserve">Was the training content what you expected?    </w:t>
      </w:r>
      <w:r w:rsidRPr="00262410">
        <w:rPr>
          <w:rFonts w:ascii="Interstate" w:hAnsi="Interstate"/>
          <w:sz w:val="22"/>
          <w:szCs w:val="22"/>
        </w:rPr>
        <w:tab/>
      </w:r>
      <w:r w:rsidRPr="00262410">
        <w:rPr>
          <w:rFonts w:ascii="Interstate" w:hAnsi="Interstate"/>
          <w:sz w:val="22"/>
          <w:szCs w:val="22"/>
        </w:rPr>
        <w:tab/>
      </w:r>
      <w:r w:rsidRPr="00262410">
        <w:rPr>
          <w:rFonts w:ascii="Interstate" w:hAnsi="Interstate"/>
          <w:sz w:val="22"/>
          <w:szCs w:val="22"/>
        </w:rPr>
        <w:tab/>
      </w:r>
      <w:r w:rsidRPr="00262410">
        <w:rPr>
          <w:rFonts w:ascii="Interstate" w:hAnsi="Interstate"/>
          <w:sz w:val="22"/>
          <w:szCs w:val="22"/>
        </w:rPr>
        <w:tab/>
        <w:t xml:space="preserve">Y   </w:t>
      </w:r>
      <w:r w:rsidRPr="00262410">
        <w:rPr>
          <w:rFonts w:ascii="Interstate" w:hAnsi="Interstate"/>
          <w:sz w:val="22"/>
          <w:szCs w:val="22"/>
        </w:rPr>
        <w:tab/>
        <w:t>N</w:t>
      </w:r>
    </w:p>
    <w:p w:rsidR="00262410" w:rsidRPr="00262410" w:rsidRDefault="00262410" w:rsidP="00262410">
      <w:pPr>
        <w:pStyle w:val="NormalWeb"/>
        <w:spacing w:before="0" w:beforeAutospacing="0" w:after="0" w:afterAutospacing="0"/>
        <w:ind w:left="-567"/>
        <w:rPr>
          <w:rFonts w:ascii="Interstate" w:hAnsi="Interstate" w:hint="eastAsia"/>
          <w:sz w:val="22"/>
          <w:szCs w:val="22"/>
        </w:rPr>
      </w:pPr>
      <w:r w:rsidRPr="00262410">
        <w:rPr>
          <w:rFonts w:ascii="Interstate" w:hAnsi="Interstate"/>
          <w:sz w:val="22"/>
          <w:szCs w:val="22"/>
        </w:rPr>
        <w:br/>
        <w:t>Was the size of the group appropriate?</w:t>
      </w:r>
      <w:r w:rsidRPr="00262410">
        <w:rPr>
          <w:rFonts w:ascii="Interstate" w:hAnsi="Interstate"/>
          <w:sz w:val="22"/>
          <w:szCs w:val="22"/>
        </w:rPr>
        <w:tab/>
      </w:r>
      <w:r w:rsidRPr="00262410">
        <w:rPr>
          <w:rFonts w:ascii="Interstate" w:hAnsi="Interstate"/>
          <w:sz w:val="22"/>
          <w:szCs w:val="22"/>
        </w:rPr>
        <w:tab/>
      </w:r>
      <w:r w:rsidRPr="00262410">
        <w:rPr>
          <w:rFonts w:ascii="Interstate" w:hAnsi="Interstate"/>
          <w:sz w:val="22"/>
          <w:szCs w:val="22"/>
        </w:rPr>
        <w:tab/>
      </w:r>
      <w:r w:rsidRPr="00262410">
        <w:rPr>
          <w:rFonts w:ascii="Interstate" w:hAnsi="Interstate"/>
          <w:sz w:val="22"/>
          <w:szCs w:val="22"/>
        </w:rPr>
        <w:tab/>
      </w:r>
      <w:r w:rsidRPr="00262410">
        <w:rPr>
          <w:rFonts w:ascii="Interstate" w:hAnsi="Interstate"/>
          <w:sz w:val="22"/>
          <w:szCs w:val="22"/>
        </w:rPr>
        <w:tab/>
        <w:t xml:space="preserve">Y    </w:t>
      </w:r>
      <w:r w:rsidRPr="00262410">
        <w:rPr>
          <w:rFonts w:ascii="Interstate" w:hAnsi="Interstate"/>
          <w:sz w:val="22"/>
          <w:szCs w:val="22"/>
        </w:rPr>
        <w:tab/>
        <w:t>N</w:t>
      </w:r>
    </w:p>
    <w:p w:rsidR="00262410" w:rsidRPr="00262410" w:rsidRDefault="00262410" w:rsidP="00262410">
      <w:pPr>
        <w:pStyle w:val="NormalWeb"/>
        <w:spacing w:before="0" w:beforeAutospacing="0" w:after="0" w:afterAutospacing="0"/>
        <w:ind w:left="-567" w:firstLine="1287"/>
        <w:rPr>
          <w:rFonts w:ascii="Interstate" w:hAnsi="Interstate" w:hint="eastAsia"/>
          <w:sz w:val="22"/>
          <w:szCs w:val="22"/>
        </w:rPr>
      </w:pPr>
      <w:r w:rsidRPr="00262410">
        <w:rPr>
          <w:rFonts w:ascii="Interstate" w:hAnsi="Interstate"/>
          <w:sz w:val="22"/>
          <w:szCs w:val="22"/>
        </w:rPr>
        <w:br/>
        <w:t xml:space="preserve">Did the methods of instruction keep you interested in the topic?  </w:t>
      </w:r>
      <w:r w:rsidRPr="00262410">
        <w:rPr>
          <w:rFonts w:ascii="Interstate" w:hAnsi="Interstate"/>
          <w:sz w:val="22"/>
          <w:szCs w:val="22"/>
        </w:rPr>
        <w:tab/>
      </w:r>
      <w:r w:rsidRPr="00262410">
        <w:rPr>
          <w:rFonts w:ascii="Interstate" w:hAnsi="Interstate"/>
          <w:sz w:val="22"/>
          <w:szCs w:val="22"/>
        </w:rPr>
        <w:tab/>
        <w:t xml:space="preserve">Y    </w:t>
      </w:r>
      <w:r w:rsidRPr="00262410">
        <w:rPr>
          <w:rFonts w:ascii="Interstate" w:hAnsi="Interstate"/>
          <w:sz w:val="22"/>
          <w:szCs w:val="22"/>
        </w:rPr>
        <w:tab/>
        <w:t>N</w:t>
      </w:r>
    </w:p>
    <w:p w:rsidR="00262410" w:rsidRPr="00262410" w:rsidRDefault="00262410" w:rsidP="00262410">
      <w:pPr>
        <w:pStyle w:val="NormalWeb"/>
        <w:spacing w:before="0" w:beforeAutospacing="0" w:after="0" w:afterAutospacing="0"/>
        <w:rPr>
          <w:rFonts w:ascii="Interstate" w:hAnsi="Interstate" w:hint="eastAsia"/>
          <w:sz w:val="22"/>
          <w:szCs w:val="22"/>
        </w:rPr>
      </w:pPr>
    </w:p>
    <w:p w:rsidR="00262410" w:rsidRPr="00262410" w:rsidRDefault="00262410" w:rsidP="00262410">
      <w:pPr>
        <w:pStyle w:val="NormalWeb"/>
        <w:spacing w:before="0" w:beforeAutospacing="0" w:after="0" w:afterAutospacing="0"/>
        <w:ind w:left="-567"/>
        <w:rPr>
          <w:rFonts w:ascii="Interstate" w:hAnsi="Interstate" w:hint="eastAsia"/>
          <w:sz w:val="22"/>
          <w:szCs w:val="22"/>
        </w:rPr>
      </w:pPr>
      <w:r w:rsidRPr="00262410">
        <w:rPr>
          <w:rFonts w:ascii="Interstate" w:hAnsi="Interstate"/>
          <w:sz w:val="22"/>
          <w:szCs w:val="22"/>
        </w:rPr>
        <w:t xml:space="preserve">How suitable was the mix of presentation versus exercises?  </w:t>
      </w:r>
      <w:r w:rsidRPr="00262410">
        <w:rPr>
          <w:rFonts w:ascii="Interstate" w:hAnsi="Interstate"/>
          <w:sz w:val="22"/>
          <w:szCs w:val="22"/>
        </w:rPr>
        <w:tab/>
      </w:r>
      <w:r w:rsidRPr="00262410">
        <w:rPr>
          <w:rFonts w:ascii="Interstate" w:hAnsi="Interstate"/>
          <w:sz w:val="22"/>
          <w:szCs w:val="22"/>
        </w:rPr>
        <w:tab/>
      </w:r>
      <w:r w:rsidRPr="00262410">
        <w:rPr>
          <w:rFonts w:ascii="Interstate" w:hAnsi="Interstate"/>
          <w:sz w:val="22"/>
          <w:szCs w:val="22"/>
        </w:rPr>
        <w:tab/>
        <w:t xml:space="preserve">Y    </w:t>
      </w:r>
      <w:r w:rsidRPr="00262410">
        <w:rPr>
          <w:rFonts w:ascii="Interstate" w:hAnsi="Interstate"/>
          <w:sz w:val="22"/>
          <w:szCs w:val="22"/>
        </w:rPr>
        <w:tab/>
        <w:t>N</w:t>
      </w:r>
    </w:p>
    <w:p w:rsidR="00262410" w:rsidRPr="00262410" w:rsidRDefault="00262410" w:rsidP="00262410">
      <w:pPr>
        <w:pStyle w:val="NormalWeb"/>
        <w:spacing w:before="0" w:beforeAutospacing="0" w:after="0" w:afterAutospacing="0"/>
        <w:ind w:left="-567"/>
        <w:rPr>
          <w:rFonts w:ascii="Interstate" w:hAnsi="Interstate" w:hint="eastAsia"/>
          <w:sz w:val="22"/>
          <w:szCs w:val="22"/>
        </w:rPr>
      </w:pPr>
    </w:p>
    <w:p w:rsidR="00262410" w:rsidRPr="00262410" w:rsidRDefault="00262410" w:rsidP="00262410">
      <w:pPr>
        <w:pStyle w:val="NormalWeb"/>
        <w:spacing w:before="0" w:beforeAutospacing="0" w:after="0" w:afterAutospacing="0"/>
        <w:ind w:left="-567"/>
        <w:rPr>
          <w:sz w:val="22"/>
          <w:szCs w:val="22"/>
        </w:rPr>
      </w:pPr>
      <w:r w:rsidRPr="00262410">
        <w:rPr>
          <w:rFonts w:ascii="Interstate" w:hAnsi="Interstate"/>
          <w:sz w:val="22"/>
          <w:szCs w:val="22"/>
        </w:rPr>
        <w:t xml:space="preserve">Was the duration of the training </w:t>
      </w:r>
      <w:r w:rsidRPr="00262410">
        <w:rPr>
          <w:rFonts w:ascii="Interstate" w:hAnsi="Interstate" w:hint="eastAsia"/>
          <w:sz w:val="22"/>
          <w:szCs w:val="22"/>
        </w:rPr>
        <w:t>appropriate</w:t>
      </w:r>
      <w:r w:rsidRPr="00262410">
        <w:rPr>
          <w:rFonts w:ascii="Interstate" w:hAnsi="Interstate"/>
          <w:sz w:val="22"/>
          <w:szCs w:val="22"/>
        </w:rPr>
        <w:t xml:space="preserve">? </w:t>
      </w:r>
      <w:r w:rsidRPr="00262410">
        <w:rPr>
          <w:rFonts w:ascii="Interstate" w:hAnsi="Interstate"/>
          <w:sz w:val="22"/>
          <w:szCs w:val="22"/>
        </w:rPr>
        <w:tab/>
      </w:r>
      <w:r w:rsidRPr="00262410">
        <w:rPr>
          <w:rFonts w:ascii="Interstate" w:hAnsi="Interstate"/>
          <w:sz w:val="22"/>
          <w:szCs w:val="22"/>
        </w:rPr>
        <w:tab/>
      </w:r>
      <w:r w:rsidRPr="00262410">
        <w:rPr>
          <w:rFonts w:ascii="Interstate" w:hAnsi="Interstate"/>
          <w:sz w:val="22"/>
          <w:szCs w:val="22"/>
        </w:rPr>
        <w:tab/>
      </w:r>
      <w:r w:rsidRPr="00262410">
        <w:rPr>
          <w:rFonts w:ascii="Interstate" w:hAnsi="Interstate"/>
          <w:sz w:val="22"/>
          <w:szCs w:val="22"/>
        </w:rPr>
        <w:tab/>
        <w:t xml:space="preserve">Y    </w:t>
      </w:r>
      <w:r w:rsidRPr="00262410">
        <w:rPr>
          <w:rFonts w:ascii="Interstate" w:hAnsi="Interstate"/>
          <w:sz w:val="22"/>
          <w:szCs w:val="22"/>
        </w:rPr>
        <w:tab/>
        <w:t>N</w:t>
      </w:r>
    </w:p>
    <w:p w:rsidR="00262410" w:rsidRPr="00262410" w:rsidRDefault="00262410" w:rsidP="00262410">
      <w:pPr>
        <w:pStyle w:val="NormalWeb"/>
        <w:spacing w:before="0" w:beforeAutospacing="0" w:after="0" w:afterAutospacing="0"/>
        <w:ind w:left="-567"/>
        <w:rPr>
          <w:sz w:val="22"/>
          <w:szCs w:val="22"/>
        </w:rPr>
      </w:pPr>
    </w:p>
    <w:p w:rsidR="00262410" w:rsidRPr="00262410" w:rsidRDefault="00262410" w:rsidP="00262410">
      <w:pPr>
        <w:pStyle w:val="NormalWeb"/>
        <w:spacing w:before="0" w:beforeAutospacing="0" w:after="0" w:afterAutospacing="0"/>
        <w:ind w:left="-567"/>
        <w:rPr>
          <w:sz w:val="22"/>
          <w:szCs w:val="22"/>
        </w:rPr>
      </w:pPr>
      <w:r w:rsidRPr="00262410">
        <w:rPr>
          <w:rFonts w:ascii="Interstate" w:hAnsi="Interstate"/>
          <w:sz w:val="22"/>
          <w:szCs w:val="22"/>
        </w:rPr>
        <w:t xml:space="preserve">Did you learn anything new? </w:t>
      </w:r>
      <w:r w:rsidRPr="00262410">
        <w:rPr>
          <w:rFonts w:ascii="Interstate" w:hAnsi="Interstate"/>
          <w:sz w:val="22"/>
          <w:szCs w:val="22"/>
        </w:rPr>
        <w:tab/>
      </w:r>
      <w:r w:rsidRPr="00262410">
        <w:rPr>
          <w:rFonts w:ascii="Interstate" w:hAnsi="Interstate"/>
          <w:sz w:val="22"/>
          <w:szCs w:val="22"/>
        </w:rPr>
        <w:tab/>
      </w:r>
      <w:r w:rsidRPr="00262410">
        <w:rPr>
          <w:rFonts w:ascii="Interstate" w:hAnsi="Interstate"/>
          <w:sz w:val="22"/>
          <w:szCs w:val="22"/>
        </w:rPr>
        <w:tab/>
      </w:r>
      <w:r w:rsidRPr="00262410">
        <w:rPr>
          <w:rFonts w:ascii="Interstate" w:hAnsi="Interstate"/>
          <w:sz w:val="22"/>
          <w:szCs w:val="22"/>
        </w:rPr>
        <w:tab/>
      </w:r>
      <w:r w:rsidRPr="00262410">
        <w:rPr>
          <w:rFonts w:ascii="Interstate" w:hAnsi="Interstate"/>
          <w:sz w:val="22"/>
          <w:szCs w:val="22"/>
        </w:rPr>
        <w:tab/>
      </w:r>
      <w:r w:rsidRPr="00262410">
        <w:rPr>
          <w:rFonts w:ascii="Interstate" w:hAnsi="Interstate"/>
          <w:sz w:val="22"/>
          <w:szCs w:val="22"/>
        </w:rPr>
        <w:tab/>
        <w:t xml:space="preserve">Y </w:t>
      </w:r>
      <w:r w:rsidRPr="00262410">
        <w:rPr>
          <w:rFonts w:ascii="Interstate" w:hAnsi="Interstate"/>
          <w:sz w:val="22"/>
          <w:szCs w:val="22"/>
        </w:rPr>
        <w:tab/>
        <w:t xml:space="preserve">N </w:t>
      </w:r>
    </w:p>
    <w:p w:rsidR="00262410" w:rsidRPr="00262410" w:rsidRDefault="00262410" w:rsidP="00262410">
      <w:pPr>
        <w:pStyle w:val="NormalWeb"/>
        <w:spacing w:before="0" w:beforeAutospacing="0" w:after="0" w:afterAutospacing="0"/>
        <w:ind w:left="-567"/>
        <w:rPr>
          <w:sz w:val="22"/>
          <w:szCs w:val="22"/>
        </w:rPr>
      </w:pPr>
      <w:r w:rsidRPr="00262410">
        <w:rPr>
          <w:rFonts w:ascii="Interstate" w:hAnsi="Interstate"/>
          <w:sz w:val="22"/>
          <w:szCs w:val="22"/>
        </w:rPr>
        <w:t xml:space="preserve">If yes, please provide details: </w:t>
      </w:r>
    </w:p>
    <w:p w:rsidR="00262410" w:rsidRPr="00262410" w:rsidRDefault="00262410" w:rsidP="00262410">
      <w:pPr>
        <w:pStyle w:val="NormalWeb"/>
        <w:spacing w:before="0" w:beforeAutospacing="0" w:after="0" w:afterAutospacing="0"/>
        <w:ind w:left="-567"/>
        <w:rPr>
          <w:rFonts w:ascii="Interstate" w:hAnsi="Interstate" w:hint="eastAsia"/>
          <w:sz w:val="22"/>
          <w:szCs w:val="22"/>
        </w:rPr>
      </w:pPr>
    </w:p>
    <w:p w:rsidR="00377F63" w:rsidRDefault="00377F63" w:rsidP="00262410">
      <w:pPr>
        <w:pStyle w:val="NormalWeb"/>
        <w:spacing w:before="0" w:beforeAutospacing="0" w:after="0" w:afterAutospacing="0"/>
        <w:ind w:left="-567"/>
        <w:rPr>
          <w:ins w:id="0" w:author="Sarah SM. Martin" w:date="2017-05-10T10:33:00Z"/>
          <w:rFonts w:ascii="Interstate" w:hAnsi="Interstate" w:hint="eastAsia"/>
          <w:sz w:val="22"/>
          <w:szCs w:val="22"/>
        </w:rPr>
      </w:pPr>
    </w:p>
    <w:p w:rsidR="00377F63" w:rsidRDefault="00377F63" w:rsidP="00262410">
      <w:pPr>
        <w:pStyle w:val="NormalWeb"/>
        <w:spacing w:before="0" w:beforeAutospacing="0" w:after="0" w:afterAutospacing="0"/>
        <w:ind w:left="-567"/>
        <w:rPr>
          <w:ins w:id="1" w:author="Sarah SM. Martin" w:date="2017-05-10T10:50:00Z"/>
          <w:rFonts w:ascii="Interstate" w:hAnsi="Interstate" w:hint="eastAsia"/>
          <w:sz w:val="22"/>
          <w:szCs w:val="22"/>
        </w:rPr>
      </w:pPr>
      <w:ins w:id="2" w:author="Sarah SM. Martin" w:date="2017-05-10T10:45:00Z">
        <w:r>
          <w:rPr>
            <w:rFonts w:ascii="Interstate" w:hAnsi="Interstate"/>
            <w:sz w:val="22"/>
            <w:szCs w:val="22"/>
          </w:rPr>
          <w:t>How d</w:t>
        </w:r>
      </w:ins>
      <w:ins w:id="3" w:author="Sarah SM. Martin" w:date="2017-05-10T10:33:00Z">
        <w:r>
          <w:rPr>
            <w:rFonts w:ascii="Interstate" w:hAnsi="Interstate"/>
            <w:sz w:val="22"/>
            <w:szCs w:val="22"/>
          </w:rPr>
          <w:t xml:space="preserve">o you plan to use the </w:t>
        </w:r>
      </w:ins>
      <w:ins w:id="4" w:author="Sarah SM. Martin" w:date="2017-05-10T10:45:00Z">
        <w:r>
          <w:rPr>
            <w:rFonts w:ascii="Interstate" w:hAnsi="Interstate"/>
            <w:sz w:val="22"/>
            <w:szCs w:val="22"/>
          </w:rPr>
          <w:t>new skills and tools you have learned here?</w:t>
        </w:r>
      </w:ins>
    </w:p>
    <w:p w:rsidR="00262410" w:rsidRPr="00377F63" w:rsidDel="00377F63" w:rsidRDefault="00377F63" w:rsidP="00262410">
      <w:pPr>
        <w:pStyle w:val="NormalWeb"/>
        <w:spacing w:before="0" w:beforeAutospacing="0" w:after="0" w:afterAutospacing="0"/>
        <w:ind w:left="-567"/>
        <w:rPr>
          <w:del w:id="5" w:author="Sarah SM. Martin" w:date="2017-05-10T10:33:00Z"/>
          <w:rFonts w:ascii="Interstate" w:hAnsi="Interstate" w:hint="eastAsia"/>
          <w:i/>
          <w:sz w:val="22"/>
          <w:szCs w:val="22"/>
        </w:rPr>
      </w:pPr>
      <w:ins w:id="6" w:author="Sarah SM. Martin" w:date="2017-05-10T10:50:00Z">
        <w:r w:rsidRPr="00377F63">
          <w:rPr>
            <w:rFonts w:ascii="Interstate" w:hAnsi="Interstate"/>
            <w:i/>
            <w:sz w:val="22"/>
            <w:szCs w:val="22"/>
          </w:rPr>
          <w:t>(</w:t>
        </w:r>
        <w:proofErr w:type="gramStart"/>
        <w:r w:rsidRPr="00377F63">
          <w:rPr>
            <w:rFonts w:ascii="Interstate" w:hAnsi="Interstate"/>
            <w:i/>
            <w:sz w:val="22"/>
            <w:szCs w:val="22"/>
          </w:rPr>
          <w:t>e.g</w:t>
        </w:r>
        <w:proofErr w:type="gramEnd"/>
        <w:r w:rsidRPr="00377F63">
          <w:rPr>
            <w:rFonts w:ascii="Interstate" w:hAnsi="Interstate"/>
            <w:i/>
            <w:sz w:val="22"/>
            <w:szCs w:val="22"/>
          </w:rPr>
          <w:t xml:space="preserve">. </w:t>
        </w:r>
      </w:ins>
      <w:ins w:id="7" w:author="Sarah SM. Martin" w:date="2017-05-10T10:51:00Z">
        <w:r w:rsidR="00AA4CB5">
          <w:rPr>
            <w:rFonts w:ascii="Interstate" w:hAnsi="Interstate"/>
            <w:i/>
            <w:sz w:val="22"/>
            <w:szCs w:val="22"/>
          </w:rPr>
          <w:t>contributions to future</w:t>
        </w:r>
      </w:ins>
      <w:ins w:id="8" w:author="Sarah SM. Martin" w:date="2017-05-10T10:50:00Z">
        <w:r w:rsidRPr="00377F63">
          <w:rPr>
            <w:rFonts w:ascii="Interstate" w:hAnsi="Interstate"/>
            <w:i/>
            <w:sz w:val="22"/>
            <w:szCs w:val="22"/>
          </w:rPr>
          <w:t xml:space="preserve"> IOTC science meetings)</w:t>
        </w:r>
      </w:ins>
      <w:ins w:id="9" w:author="Sarah SM. Martin" w:date="2017-05-10T10:45:00Z">
        <w:r w:rsidRPr="00377F63">
          <w:rPr>
            <w:rFonts w:ascii="Interstate" w:hAnsi="Interstate"/>
            <w:i/>
            <w:sz w:val="22"/>
            <w:szCs w:val="22"/>
          </w:rPr>
          <w:t xml:space="preserve"> </w:t>
        </w:r>
      </w:ins>
    </w:p>
    <w:p w:rsidR="00262410" w:rsidRPr="00262410" w:rsidRDefault="00262410" w:rsidP="00262410">
      <w:pPr>
        <w:pStyle w:val="NormalWeb"/>
        <w:spacing w:before="0" w:beforeAutospacing="0" w:after="0" w:afterAutospacing="0"/>
        <w:rPr>
          <w:rFonts w:ascii="Interstate" w:hAnsi="Interstate" w:hint="eastAsia"/>
          <w:sz w:val="22"/>
          <w:szCs w:val="22"/>
        </w:rPr>
      </w:pPr>
    </w:p>
    <w:p w:rsidR="00262410" w:rsidRPr="00262410" w:rsidRDefault="00262410" w:rsidP="00262410">
      <w:pPr>
        <w:pStyle w:val="NormalWeb"/>
        <w:spacing w:before="0" w:beforeAutospacing="0" w:after="0" w:afterAutospacing="0"/>
        <w:ind w:left="-567"/>
        <w:rPr>
          <w:rFonts w:ascii="Interstate" w:hAnsi="Interstate" w:hint="eastAsia"/>
          <w:sz w:val="22"/>
          <w:szCs w:val="22"/>
        </w:rPr>
      </w:pPr>
    </w:p>
    <w:p w:rsidR="00262410" w:rsidRPr="00262410" w:rsidRDefault="00262410" w:rsidP="00262410">
      <w:pPr>
        <w:pStyle w:val="NormalWeb"/>
        <w:spacing w:before="0" w:beforeAutospacing="0" w:after="0" w:afterAutospacing="0"/>
        <w:ind w:left="-567"/>
        <w:rPr>
          <w:rFonts w:ascii="Interstate" w:hAnsi="Interstate" w:hint="eastAsia"/>
          <w:sz w:val="22"/>
          <w:szCs w:val="22"/>
        </w:rPr>
      </w:pPr>
    </w:p>
    <w:p w:rsidR="00262410" w:rsidRPr="00262410" w:rsidRDefault="00262410" w:rsidP="00262410">
      <w:pPr>
        <w:pStyle w:val="NormalWeb"/>
        <w:spacing w:before="0" w:beforeAutospacing="0" w:after="0" w:afterAutospacing="0"/>
        <w:ind w:left="-567"/>
        <w:rPr>
          <w:rFonts w:ascii="Interstate" w:hAnsi="Interstate" w:hint="eastAsia"/>
          <w:sz w:val="22"/>
          <w:szCs w:val="22"/>
        </w:rPr>
      </w:pPr>
    </w:p>
    <w:p w:rsidR="00262410" w:rsidRPr="00262410" w:rsidRDefault="00262410" w:rsidP="00262410">
      <w:pPr>
        <w:pStyle w:val="NormalWeb"/>
        <w:spacing w:before="0" w:beforeAutospacing="0" w:after="0" w:afterAutospacing="0"/>
        <w:ind w:left="-567"/>
        <w:rPr>
          <w:rFonts w:ascii="Interstate" w:hAnsi="Interstate" w:hint="eastAsia"/>
          <w:sz w:val="22"/>
          <w:szCs w:val="22"/>
        </w:rPr>
      </w:pPr>
    </w:p>
    <w:p w:rsidR="00262410" w:rsidRPr="00262410" w:rsidRDefault="00262410" w:rsidP="00262410">
      <w:pPr>
        <w:pStyle w:val="NormalWeb"/>
        <w:spacing w:before="0" w:beforeAutospacing="0" w:after="0" w:afterAutospacing="0"/>
        <w:ind w:left="-567"/>
        <w:rPr>
          <w:rFonts w:ascii="Interstate" w:hAnsi="Interstate" w:hint="eastAsia"/>
          <w:sz w:val="22"/>
          <w:szCs w:val="22"/>
        </w:rPr>
      </w:pPr>
      <w:r w:rsidRPr="00262410">
        <w:rPr>
          <w:rFonts w:ascii="Interstate" w:hAnsi="Interstate"/>
          <w:sz w:val="22"/>
          <w:szCs w:val="22"/>
        </w:rPr>
        <w:t xml:space="preserve">Please provide any feedback for the instructor: </w:t>
      </w:r>
    </w:p>
    <w:p w:rsidR="00262410" w:rsidRPr="00262410" w:rsidRDefault="00262410" w:rsidP="00262410">
      <w:pPr>
        <w:pStyle w:val="NormalWeb"/>
        <w:spacing w:before="0" w:beforeAutospacing="0" w:after="0" w:afterAutospacing="0"/>
        <w:ind w:left="-567"/>
        <w:rPr>
          <w:rFonts w:ascii="Interstate" w:hAnsi="Interstate" w:hint="eastAsia"/>
          <w:sz w:val="22"/>
          <w:szCs w:val="22"/>
        </w:rPr>
      </w:pPr>
    </w:p>
    <w:p w:rsidR="00262410" w:rsidRPr="00262410" w:rsidRDefault="00262410" w:rsidP="00262410">
      <w:pPr>
        <w:pStyle w:val="NormalWeb"/>
        <w:spacing w:before="0" w:beforeAutospacing="0" w:after="0" w:afterAutospacing="0"/>
        <w:ind w:left="-567"/>
        <w:rPr>
          <w:rFonts w:ascii="Interstate" w:hAnsi="Interstate" w:hint="eastAsia"/>
          <w:sz w:val="22"/>
          <w:szCs w:val="22"/>
        </w:rPr>
      </w:pPr>
    </w:p>
    <w:p w:rsidR="00262410" w:rsidRPr="00262410" w:rsidRDefault="00262410" w:rsidP="00262410">
      <w:pPr>
        <w:pStyle w:val="NormalWeb"/>
        <w:spacing w:before="0" w:beforeAutospacing="0" w:after="0" w:afterAutospacing="0"/>
        <w:ind w:left="-567"/>
        <w:rPr>
          <w:rFonts w:ascii="Interstate" w:hAnsi="Interstate" w:hint="eastAsia"/>
          <w:sz w:val="22"/>
          <w:szCs w:val="22"/>
        </w:rPr>
      </w:pPr>
    </w:p>
    <w:p w:rsidR="00262410" w:rsidRPr="00262410" w:rsidRDefault="00262410" w:rsidP="00262410">
      <w:pPr>
        <w:pStyle w:val="NormalWeb"/>
        <w:spacing w:before="0" w:beforeAutospacing="0" w:after="0" w:afterAutospacing="0"/>
        <w:ind w:left="-567"/>
        <w:rPr>
          <w:rFonts w:ascii="Interstate" w:hAnsi="Interstate" w:hint="eastAsia"/>
          <w:sz w:val="22"/>
          <w:szCs w:val="22"/>
        </w:rPr>
      </w:pPr>
    </w:p>
    <w:p w:rsidR="00262410" w:rsidRPr="00262410" w:rsidRDefault="00262410" w:rsidP="00262410">
      <w:pPr>
        <w:pStyle w:val="NormalWeb"/>
        <w:spacing w:before="0" w:beforeAutospacing="0" w:after="0" w:afterAutospacing="0"/>
        <w:ind w:left="-567"/>
        <w:rPr>
          <w:rFonts w:ascii="Interstate" w:hAnsi="Interstate" w:hint="eastAsia"/>
          <w:sz w:val="22"/>
          <w:szCs w:val="22"/>
        </w:rPr>
      </w:pPr>
    </w:p>
    <w:p w:rsidR="00262410" w:rsidRPr="00262410" w:rsidRDefault="00262410" w:rsidP="00262410">
      <w:pPr>
        <w:pStyle w:val="NormalWeb"/>
        <w:spacing w:before="0" w:beforeAutospacing="0" w:after="0" w:afterAutospacing="0"/>
        <w:ind w:left="-567"/>
        <w:rPr>
          <w:rFonts w:ascii="Interstate" w:hAnsi="Interstate" w:hint="eastAsia"/>
          <w:sz w:val="22"/>
          <w:szCs w:val="22"/>
        </w:rPr>
      </w:pPr>
    </w:p>
    <w:p w:rsidR="00262410" w:rsidRPr="00262410" w:rsidRDefault="00262410" w:rsidP="00262410">
      <w:pPr>
        <w:pStyle w:val="NormalWeb"/>
        <w:spacing w:before="0" w:beforeAutospacing="0" w:after="0" w:afterAutospacing="0"/>
        <w:ind w:left="-567"/>
        <w:rPr>
          <w:rFonts w:ascii="Interstate" w:hAnsi="Interstate" w:hint="eastAsia"/>
          <w:sz w:val="22"/>
          <w:szCs w:val="22"/>
        </w:rPr>
      </w:pPr>
    </w:p>
    <w:p w:rsidR="00262410" w:rsidRPr="00262410" w:rsidRDefault="00262410" w:rsidP="00262410">
      <w:pPr>
        <w:pStyle w:val="NormalWeb"/>
        <w:spacing w:before="0" w:beforeAutospacing="0" w:after="0" w:afterAutospacing="0"/>
        <w:ind w:left="-567"/>
        <w:rPr>
          <w:rFonts w:ascii="Interstate" w:hAnsi="Interstate" w:hint="eastAsia"/>
          <w:sz w:val="22"/>
          <w:szCs w:val="22"/>
        </w:rPr>
      </w:pPr>
    </w:p>
    <w:p w:rsidR="00262410" w:rsidRPr="00262410" w:rsidRDefault="00262410" w:rsidP="00262410">
      <w:pPr>
        <w:pStyle w:val="NormalWeb"/>
        <w:spacing w:before="0" w:beforeAutospacing="0" w:after="0" w:afterAutospacing="0"/>
        <w:ind w:left="-567"/>
        <w:rPr>
          <w:rFonts w:ascii="Interstate" w:hAnsi="Interstate" w:hint="eastAsia"/>
          <w:sz w:val="22"/>
          <w:szCs w:val="22"/>
        </w:rPr>
      </w:pPr>
    </w:p>
    <w:p w:rsidR="00262410" w:rsidRPr="00262410" w:rsidRDefault="00262410" w:rsidP="00262410">
      <w:pPr>
        <w:pStyle w:val="NormalWeb"/>
        <w:spacing w:before="0" w:beforeAutospacing="0" w:after="0" w:afterAutospacing="0"/>
        <w:ind w:left="-567"/>
        <w:rPr>
          <w:rFonts w:ascii="Interstate" w:hAnsi="Interstate" w:hint="eastAsia"/>
          <w:sz w:val="22"/>
          <w:szCs w:val="22"/>
        </w:rPr>
      </w:pPr>
    </w:p>
    <w:p w:rsidR="00262410" w:rsidRPr="00262410" w:rsidRDefault="00262410" w:rsidP="00262410">
      <w:pPr>
        <w:pStyle w:val="NormalWeb"/>
        <w:spacing w:before="0" w:beforeAutospacing="0" w:after="0" w:afterAutospacing="0"/>
        <w:ind w:left="-567"/>
        <w:rPr>
          <w:rFonts w:ascii="Interstate" w:hAnsi="Interstate" w:hint="eastAsia"/>
          <w:sz w:val="22"/>
          <w:szCs w:val="22"/>
        </w:rPr>
      </w:pPr>
      <w:r w:rsidRPr="00262410">
        <w:rPr>
          <w:rFonts w:ascii="Interstate" w:hAnsi="Interstate"/>
          <w:sz w:val="22"/>
          <w:szCs w:val="22"/>
        </w:rPr>
        <w:t xml:space="preserve">Do you have any suggestions to improve this course? </w:t>
      </w:r>
    </w:p>
    <w:p w:rsidR="00262410" w:rsidRPr="00262410" w:rsidRDefault="00262410" w:rsidP="00262410">
      <w:pPr>
        <w:pStyle w:val="NormalWeb"/>
        <w:spacing w:before="0" w:beforeAutospacing="0" w:after="0" w:afterAutospacing="0"/>
        <w:ind w:left="-567"/>
        <w:rPr>
          <w:rFonts w:ascii="Interstate" w:hAnsi="Interstate" w:hint="eastAsia"/>
          <w:sz w:val="22"/>
          <w:szCs w:val="22"/>
        </w:rPr>
      </w:pPr>
    </w:p>
    <w:p w:rsidR="00262410" w:rsidRPr="00262410" w:rsidRDefault="00262410" w:rsidP="00262410">
      <w:pPr>
        <w:pStyle w:val="NormalWeb"/>
        <w:spacing w:before="0" w:beforeAutospacing="0" w:after="0" w:afterAutospacing="0"/>
        <w:ind w:left="-567"/>
        <w:rPr>
          <w:rFonts w:ascii="Interstate" w:hAnsi="Interstate" w:hint="eastAsia"/>
          <w:sz w:val="22"/>
          <w:szCs w:val="22"/>
        </w:rPr>
      </w:pPr>
    </w:p>
    <w:p w:rsidR="00262410" w:rsidRPr="00262410" w:rsidRDefault="00262410" w:rsidP="00262410">
      <w:pPr>
        <w:pStyle w:val="NormalWeb"/>
        <w:spacing w:before="0" w:beforeAutospacing="0" w:after="0" w:afterAutospacing="0"/>
        <w:ind w:left="-567"/>
        <w:rPr>
          <w:rFonts w:ascii="Interstate" w:hAnsi="Interstate" w:hint="eastAsia"/>
          <w:sz w:val="22"/>
          <w:szCs w:val="22"/>
        </w:rPr>
      </w:pPr>
    </w:p>
    <w:p w:rsidR="00262410" w:rsidRPr="00262410" w:rsidRDefault="00262410" w:rsidP="00262410">
      <w:pPr>
        <w:pStyle w:val="NormalWeb"/>
        <w:spacing w:before="0" w:beforeAutospacing="0" w:after="0" w:afterAutospacing="0"/>
        <w:ind w:left="-567"/>
        <w:rPr>
          <w:rFonts w:ascii="Interstate" w:hAnsi="Interstate" w:hint="eastAsia"/>
          <w:sz w:val="22"/>
          <w:szCs w:val="22"/>
        </w:rPr>
      </w:pPr>
    </w:p>
    <w:p w:rsidR="00262410" w:rsidRPr="00262410" w:rsidRDefault="00262410" w:rsidP="00262410">
      <w:pPr>
        <w:pStyle w:val="NormalWeb"/>
        <w:spacing w:before="0" w:beforeAutospacing="0" w:after="0" w:afterAutospacing="0"/>
        <w:ind w:left="-567"/>
        <w:rPr>
          <w:rFonts w:ascii="Interstate" w:hAnsi="Interstate" w:hint="eastAsia"/>
          <w:sz w:val="22"/>
          <w:szCs w:val="22"/>
        </w:rPr>
      </w:pPr>
    </w:p>
    <w:p w:rsidR="00262410" w:rsidRPr="00262410" w:rsidRDefault="00262410" w:rsidP="00262410">
      <w:pPr>
        <w:pStyle w:val="NormalWeb"/>
        <w:spacing w:before="0" w:beforeAutospacing="0" w:after="0" w:afterAutospacing="0"/>
        <w:ind w:left="-567"/>
        <w:rPr>
          <w:rFonts w:ascii="Interstate" w:hAnsi="Interstate" w:hint="eastAsia"/>
          <w:sz w:val="22"/>
          <w:szCs w:val="22"/>
        </w:rPr>
      </w:pPr>
    </w:p>
    <w:p w:rsidR="00262410" w:rsidRPr="00262410" w:rsidRDefault="00262410" w:rsidP="00262410">
      <w:pPr>
        <w:pStyle w:val="NormalWeb"/>
        <w:spacing w:before="0" w:beforeAutospacing="0" w:after="0" w:afterAutospacing="0"/>
        <w:ind w:left="-567"/>
        <w:rPr>
          <w:rFonts w:ascii="Interstate" w:hAnsi="Interstate" w:hint="eastAsia"/>
          <w:sz w:val="22"/>
          <w:szCs w:val="22"/>
        </w:rPr>
      </w:pPr>
    </w:p>
    <w:p w:rsidR="00262410" w:rsidRPr="00262410" w:rsidRDefault="00262410" w:rsidP="00262410">
      <w:pPr>
        <w:pStyle w:val="NormalWeb"/>
        <w:spacing w:before="0" w:beforeAutospacing="0" w:after="0" w:afterAutospacing="0"/>
        <w:ind w:left="-567"/>
        <w:rPr>
          <w:rFonts w:ascii="Interstate" w:hAnsi="Interstate" w:hint="eastAsia"/>
          <w:sz w:val="22"/>
          <w:szCs w:val="22"/>
        </w:rPr>
      </w:pPr>
      <w:r w:rsidRPr="00262410">
        <w:rPr>
          <w:rFonts w:ascii="Interstate" w:hAnsi="Interstate"/>
          <w:sz w:val="22"/>
          <w:szCs w:val="22"/>
        </w:rPr>
        <w:t>What additional support or training would be desirable in the context of IOTC or the institutions you represent?</w:t>
      </w:r>
    </w:p>
    <w:p w:rsidR="00262410" w:rsidRPr="00262410" w:rsidRDefault="00262410" w:rsidP="00262410">
      <w:pPr>
        <w:pStyle w:val="NormalWeb"/>
        <w:spacing w:before="0" w:beforeAutospacing="0" w:after="0" w:afterAutospacing="0"/>
        <w:ind w:left="-567"/>
        <w:rPr>
          <w:rFonts w:ascii="Interstate" w:hAnsi="Interstate" w:hint="eastAsia"/>
          <w:sz w:val="22"/>
          <w:szCs w:val="22"/>
        </w:rPr>
      </w:pPr>
    </w:p>
    <w:p w:rsidR="00262410" w:rsidRPr="00262410" w:rsidRDefault="00262410" w:rsidP="00262410">
      <w:pPr>
        <w:pStyle w:val="NormalWeb"/>
        <w:spacing w:before="0" w:beforeAutospacing="0" w:after="0" w:afterAutospacing="0"/>
        <w:ind w:left="-567"/>
        <w:rPr>
          <w:rFonts w:ascii="Interstate" w:hAnsi="Interstate" w:hint="eastAsia"/>
          <w:sz w:val="22"/>
          <w:szCs w:val="22"/>
        </w:rPr>
      </w:pPr>
    </w:p>
    <w:p w:rsidR="00262410" w:rsidRPr="00262410" w:rsidRDefault="00262410" w:rsidP="00262410">
      <w:pPr>
        <w:pStyle w:val="NormalWeb"/>
        <w:spacing w:before="0" w:beforeAutospacing="0" w:after="0" w:afterAutospacing="0"/>
        <w:ind w:left="-567"/>
        <w:rPr>
          <w:rFonts w:ascii="Interstate" w:hAnsi="Interstate" w:hint="eastAsia"/>
          <w:sz w:val="22"/>
          <w:szCs w:val="22"/>
        </w:rPr>
      </w:pPr>
    </w:p>
    <w:p w:rsidR="00262410" w:rsidRPr="00262410" w:rsidRDefault="00262410" w:rsidP="00262410">
      <w:pPr>
        <w:pStyle w:val="NormalWeb"/>
        <w:spacing w:before="0" w:beforeAutospacing="0" w:after="0" w:afterAutospacing="0"/>
        <w:ind w:left="-567"/>
        <w:rPr>
          <w:rFonts w:ascii="Interstate" w:hAnsi="Interstate" w:hint="eastAsia"/>
          <w:sz w:val="22"/>
          <w:szCs w:val="22"/>
        </w:rPr>
      </w:pPr>
    </w:p>
    <w:p w:rsidR="00262410" w:rsidRPr="00262410" w:rsidRDefault="00262410" w:rsidP="00262410">
      <w:pPr>
        <w:pStyle w:val="NormalWeb"/>
        <w:spacing w:before="0" w:beforeAutospacing="0" w:after="0" w:afterAutospacing="0"/>
        <w:ind w:left="-567"/>
        <w:rPr>
          <w:rFonts w:ascii="Interstate" w:hAnsi="Interstate" w:hint="eastAsia"/>
          <w:sz w:val="22"/>
          <w:szCs w:val="22"/>
        </w:rPr>
      </w:pPr>
    </w:p>
    <w:p w:rsidR="00262410" w:rsidRPr="00262410" w:rsidRDefault="00262410" w:rsidP="00262410">
      <w:pPr>
        <w:pStyle w:val="NormalWeb"/>
        <w:spacing w:before="0" w:beforeAutospacing="0" w:after="0" w:afterAutospacing="0"/>
        <w:ind w:left="-567"/>
        <w:rPr>
          <w:rFonts w:ascii="Interstate" w:hAnsi="Interstate" w:hint="eastAsia"/>
          <w:sz w:val="22"/>
          <w:szCs w:val="22"/>
        </w:rPr>
      </w:pPr>
    </w:p>
    <w:p w:rsidR="00262410" w:rsidRPr="00262410" w:rsidDel="000C27DC" w:rsidRDefault="00262410" w:rsidP="00262410">
      <w:pPr>
        <w:pStyle w:val="NormalWeb"/>
        <w:spacing w:before="0" w:beforeAutospacing="0" w:after="0" w:afterAutospacing="0"/>
        <w:ind w:left="-567"/>
        <w:rPr>
          <w:del w:id="10" w:author="Tom Carruthers" w:date="2017-05-10T00:11:00Z"/>
          <w:rFonts w:ascii="Interstate" w:hAnsi="Interstate" w:hint="eastAsia"/>
          <w:sz w:val="22"/>
          <w:szCs w:val="22"/>
        </w:rPr>
      </w:pPr>
    </w:p>
    <w:p w:rsidR="00262410" w:rsidRPr="00262410" w:rsidDel="000C27DC" w:rsidRDefault="00262410" w:rsidP="00262410">
      <w:pPr>
        <w:pStyle w:val="NormalWeb"/>
        <w:spacing w:before="0" w:beforeAutospacing="0" w:after="0" w:afterAutospacing="0"/>
        <w:ind w:left="-567"/>
        <w:rPr>
          <w:del w:id="11" w:author="Tom Carruthers" w:date="2017-05-10T00:11:00Z"/>
          <w:rFonts w:ascii="Interstate" w:hAnsi="Interstate" w:hint="eastAsia"/>
          <w:sz w:val="22"/>
          <w:szCs w:val="22"/>
        </w:rPr>
      </w:pPr>
    </w:p>
    <w:p w:rsidR="000C27DC" w:rsidRPr="00262410" w:rsidDel="000C27DC" w:rsidRDefault="000C27DC" w:rsidP="00262410">
      <w:pPr>
        <w:pStyle w:val="NormalWeb"/>
        <w:spacing w:before="0" w:beforeAutospacing="0" w:after="0" w:afterAutospacing="0"/>
        <w:ind w:left="-567"/>
        <w:rPr>
          <w:del w:id="12" w:author="Tom Carruthers" w:date="2017-05-10T00:11:00Z"/>
          <w:rFonts w:ascii="Interstate" w:hAnsi="Interstate" w:hint="eastAsia"/>
          <w:sz w:val="22"/>
          <w:szCs w:val="22"/>
        </w:rPr>
      </w:pPr>
    </w:p>
    <w:p w:rsidR="00262410" w:rsidRPr="00262410" w:rsidDel="000C27DC" w:rsidRDefault="00262410" w:rsidP="00262410">
      <w:pPr>
        <w:pStyle w:val="NormalWeb"/>
        <w:spacing w:before="0" w:beforeAutospacing="0" w:after="0" w:afterAutospacing="0"/>
        <w:ind w:left="-567"/>
        <w:rPr>
          <w:del w:id="13" w:author="Tom Carruthers" w:date="2017-05-10T00:11:00Z"/>
          <w:rFonts w:ascii="Interstate" w:hAnsi="Interstate" w:hint="eastAsia"/>
          <w:sz w:val="22"/>
          <w:szCs w:val="22"/>
        </w:rPr>
      </w:pPr>
    </w:p>
    <w:p w:rsidR="00262410" w:rsidRPr="00262410" w:rsidDel="000C27DC" w:rsidRDefault="00262410" w:rsidP="00262410">
      <w:pPr>
        <w:pStyle w:val="NormalWeb"/>
        <w:spacing w:before="0" w:beforeAutospacing="0" w:after="0" w:afterAutospacing="0"/>
        <w:ind w:left="-567"/>
        <w:rPr>
          <w:del w:id="14" w:author="Tom Carruthers" w:date="2017-05-10T00:11:00Z"/>
          <w:rFonts w:ascii="Interstate" w:hAnsi="Interstate" w:hint="eastAsia"/>
          <w:sz w:val="22"/>
          <w:szCs w:val="22"/>
        </w:rPr>
      </w:pPr>
    </w:p>
    <w:p w:rsidR="00262410" w:rsidRPr="00262410" w:rsidDel="000C27DC" w:rsidRDefault="00262410" w:rsidP="00262410">
      <w:pPr>
        <w:pStyle w:val="NormalWeb"/>
        <w:spacing w:before="0" w:beforeAutospacing="0" w:after="0" w:afterAutospacing="0"/>
        <w:ind w:left="-567"/>
        <w:rPr>
          <w:del w:id="15" w:author="Tom Carruthers" w:date="2017-05-10T00:11:00Z"/>
          <w:rFonts w:ascii="Interstate" w:hAnsi="Interstate" w:hint="eastAsia"/>
          <w:sz w:val="22"/>
          <w:szCs w:val="22"/>
        </w:rPr>
      </w:pPr>
    </w:p>
    <w:p w:rsidR="00262410" w:rsidRPr="00262410" w:rsidDel="000C27DC" w:rsidRDefault="00262410" w:rsidP="00262410">
      <w:pPr>
        <w:pStyle w:val="NormalWeb"/>
        <w:spacing w:before="0" w:beforeAutospacing="0" w:after="0" w:afterAutospacing="0"/>
        <w:ind w:left="-567"/>
        <w:rPr>
          <w:del w:id="16" w:author="Tom Carruthers" w:date="2017-05-10T00:12:00Z"/>
          <w:rFonts w:ascii="Interstate" w:hAnsi="Interstate" w:hint="eastAsia"/>
          <w:sz w:val="22"/>
          <w:szCs w:val="22"/>
        </w:rPr>
      </w:pPr>
    </w:p>
    <w:p w:rsidR="00262410" w:rsidRPr="00262410" w:rsidRDefault="00262410" w:rsidP="00262410">
      <w:pPr>
        <w:pStyle w:val="NormalWeb"/>
        <w:spacing w:before="0" w:beforeAutospacing="0" w:after="0" w:afterAutospacing="0"/>
        <w:ind w:left="-567"/>
        <w:rPr>
          <w:rFonts w:ascii="Interstate" w:hAnsi="Interstate" w:hint="eastAsia"/>
          <w:sz w:val="22"/>
          <w:szCs w:val="22"/>
        </w:rPr>
      </w:pPr>
    </w:p>
    <w:p w:rsidR="00262410" w:rsidRPr="00262410" w:rsidRDefault="00262410" w:rsidP="00262410">
      <w:pPr>
        <w:pStyle w:val="NormalWeb"/>
        <w:spacing w:before="0" w:beforeAutospacing="0" w:after="0" w:afterAutospacing="0"/>
        <w:ind w:left="-567"/>
        <w:rPr>
          <w:rFonts w:ascii="Interstate" w:hAnsi="Interstate" w:hint="eastAsia"/>
          <w:sz w:val="22"/>
          <w:szCs w:val="22"/>
        </w:rPr>
      </w:pPr>
      <w:r w:rsidRPr="00262410">
        <w:rPr>
          <w:rFonts w:ascii="Interstate" w:hAnsi="Interstate"/>
          <w:sz w:val="22"/>
          <w:szCs w:val="22"/>
          <w:highlight w:val="yellow"/>
        </w:rPr>
        <w:t>Tom: 2 o 3 high level technical questions</w:t>
      </w:r>
    </w:p>
    <w:p w:rsidR="00262410" w:rsidRDefault="00262410" w:rsidP="00262410">
      <w:pPr>
        <w:pStyle w:val="NormalWeb"/>
        <w:spacing w:before="0" w:beforeAutospacing="0" w:after="0" w:afterAutospacing="0"/>
        <w:ind w:left="-567"/>
        <w:rPr>
          <w:ins w:id="17" w:author="Tom Carruthers" w:date="2017-05-10T00:12:00Z"/>
          <w:rFonts w:ascii="Interstate" w:hAnsi="Interstate"/>
          <w:sz w:val="22"/>
          <w:szCs w:val="22"/>
        </w:rPr>
      </w:pPr>
    </w:p>
    <w:p w:rsidR="000C27DC" w:rsidRDefault="000C27DC" w:rsidP="00262410">
      <w:pPr>
        <w:pStyle w:val="NormalWeb"/>
        <w:spacing w:before="0" w:beforeAutospacing="0" w:after="0" w:afterAutospacing="0"/>
        <w:ind w:left="-567"/>
        <w:rPr>
          <w:ins w:id="18" w:author="Tom Carruthers" w:date="2017-05-10T00:12:00Z"/>
          <w:rFonts w:ascii="Interstate" w:hAnsi="Interstate"/>
          <w:sz w:val="22"/>
          <w:szCs w:val="22"/>
        </w:rPr>
      </w:pPr>
    </w:p>
    <w:p w:rsidR="000C27DC" w:rsidRDefault="000C27DC" w:rsidP="00262410">
      <w:pPr>
        <w:pStyle w:val="NormalWeb"/>
        <w:spacing w:before="0" w:beforeAutospacing="0" w:after="0" w:afterAutospacing="0"/>
        <w:ind w:left="-567"/>
        <w:rPr>
          <w:ins w:id="19" w:author="Tom Carruthers" w:date="2017-05-10T00:13:00Z"/>
          <w:rFonts w:ascii="Interstate" w:hAnsi="Interstate"/>
          <w:sz w:val="22"/>
          <w:szCs w:val="22"/>
        </w:rPr>
      </w:pPr>
    </w:p>
    <w:p w:rsidR="000C27DC" w:rsidRDefault="000C27DC" w:rsidP="00262410">
      <w:pPr>
        <w:pStyle w:val="NormalWeb"/>
        <w:spacing w:before="0" w:beforeAutospacing="0" w:after="0" w:afterAutospacing="0"/>
        <w:ind w:left="-567"/>
        <w:rPr>
          <w:ins w:id="20" w:author="Tom Carruthers" w:date="2017-05-10T00:12:00Z"/>
          <w:rFonts w:ascii="Interstate" w:hAnsi="Interstate"/>
          <w:sz w:val="22"/>
          <w:szCs w:val="22"/>
        </w:rPr>
      </w:pPr>
    </w:p>
    <w:p w:rsidR="000C27DC" w:rsidRDefault="000C27DC" w:rsidP="00262410">
      <w:pPr>
        <w:pStyle w:val="NormalWeb"/>
        <w:spacing w:before="0" w:beforeAutospacing="0" w:after="0" w:afterAutospacing="0"/>
        <w:ind w:left="-567"/>
        <w:rPr>
          <w:ins w:id="21" w:author="Tom Carruthers" w:date="2017-05-10T00:12:00Z"/>
          <w:rFonts w:ascii="Interstate" w:hAnsi="Interstate"/>
          <w:sz w:val="22"/>
          <w:szCs w:val="22"/>
        </w:rPr>
      </w:pPr>
      <w:ins w:id="22" w:author="Tom Carruthers" w:date="2017-05-10T00:12:00Z">
        <w:r>
          <w:rPr>
            <w:rFonts w:ascii="Interstate" w:hAnsi="Interstate"/>
            <w:sz w:val="22"/>
            <w:szCs w:val="22"/>
          </w:rPr>
          <w:t xml:space="preserve">When fisheries are called </w:t>
        </w:r>
      </w:ins>
      <w:ins w:id="23" w:author="Tom Carruthers" w:date="2017-05-10T00:13:00Z">
        <w:r>
          <w:rPr>
            <w:rFonts w:ascii="Interstate" w:hAnsi="Interstate"/>
            <w:sz w:val="22"/>
            <w:szCs w:val="22"/>
          </w:rPr>
          <w:t>‘</w:t>
        </w:r>
      </w:ins>
      <w:ins w:id="24" w:author="Tom Carruthers" w:date="2017-05-10T00:12:00Z">
        <w:r>
          <w:rPr>
            <w:rFonts w:ascii="Interstate" w:hAnsi="Interstate"/>
            <w:sz w:val="22"/>
            <w:szCs w:val="22"/>
          </w:rPr>
          <w:t>data-limited</w:t>
        </w:r>
      </w:ins>
      <w:ins w:id="25" w:author="Tom Carruthers" w:date="2017-05-10T00:13:00Z">
        <w:r>
          <w:rPr>
            <w:rFonts w:ascii="Interstate" w:hAnsi="Interstate"/>
            <w:sz w:val="22"/>
            <w:szCs w:val="22"/>
          </w:rPr>
          <w:t>’</w:t>
        </w:r>
      </w:ins>
      <w:ins w:id="26" w:author="Tom Carruthers" w:date="2017-05-10T00:12:00Z">
        <w:r>
          <w:rPr>
            <w:rFonts w:ascii="Interstate" w:hAnsi="Interstate"/>
            <w:sz w:val="22"/>
            <w:szCs w:val="22"/>
          </w:rPr>
          <w:t>, what does this mean?</w:t>
        </w:r>
      </w:ins>
    </w:p>
    <w:p w:rsidR="000C27DC" w:rsidRDefault="000C27DC" w:rsidP="00262410">
      <w:pPr>
        <w:pStyle w:val="NormalWeb"/>
        <w:spacing w:before="0" w:beforeAutospacing="0" w:after="0" w:afterAutospacing="0"/>
        <w:ind w:left="-567"/>
        <w:rPr>
          <w:ins w:id="27" w:author="Tom Carruthers" w:date="2017-05-10T00:12:00Z"/>
          <w:rFonts w:ascii="Interstate" w:hAnsi="Interstate"/>
          <w:sz w:val="22"/>
          <w:szCs w:val="22"/>
        </w:rPr>
      </w:pPr>
    </w:p>
    <w:p w:rsidR="000C27DC" w:rsidRDefault="000C27DC" w:rsidP="00262410">
      <w:pPr>
        <w:pStyle w:val="NormalWeb"/>
        <w:spacing w:before="0" w:beforeAutospacing="0" w:after="0" w:afterAutospacing="0"/>
        <w:ind w:left="-567"/>
        <w:rPr>
          <w:ins w:id="28" w:author="Tom Carruthers" w:date="2017-05-10T00:12:00Z"/>
          <w:rFonts w:ascii="Interstate" w:hAnsi="Interstate"/>
          <w:sz w:val="22"/>
          <w:szCs w:val="22"/>
        </w:rPr>
      </w:pPr>
    </w:p>
    <w:p w:rsidR="000C27DC" w:rsidRDefault="000C27DC" w:rsidP="00262410">
      <w:pPr>
        <w:pStyle w:val="NormalWeb"/>
        <w:spacing w:before="0" w:beforeAutospacing="0" w:after="0" w:afterAutospacing="0"/>
        <w:ind w:left="-567"/>
        <w:rPr>
          <w:ins w:id="29" w:author="Tom Carruthers" w:date="2017-05-10T00:13:00Z"/>
          <w:rFonts w:ascii="Interstate" w:hAnsi="Interstate"/>
          <w:sz w:val="22"/>
          <w:szCs w:val="22"/>
        </w:rPr>
      </w:pPr>
      <w:ins w:id="30" w:author="Tom Carruthers" w:date="2017-05-10T00:12:00Z">
        <w:r>
          <w:rPr>
            <w:rFonts w:ascii="Interstate" w:hAnsi="Interstate"/>
            <w:sz w:val="22"/>
            <w:szCs w:val="22"/>
          </w:rPr>
          <w:t>What are the potential benefits of MSE in data-limited fisheries?</w:t>
        </w:r>
      </w:ins>
    </w:p>
    <w:p w:rsidR="000C27DC" w:rsidRPr="00262410" w:rsidRDefault="000C27DC" w:rsidP="00262410">
      <w:pPr>
        <w:pStyle w:val="NormalWeb"/>
        <w:spacing w:before="0" w:beforeAutospacing="0" w:after="0" w:afterAutospacing="0"/>
        <w:ind w:left="-567"/>
        <w:rPr>
          <w:rFonts w:ascii="Interstate" w:hAnsi="Interstate" w:hint="eastAsia"/>
          <w:sz w:val="22"/>
          <w:szCs w:val="22"/>
        </w:rPr>
      </w:pPr>
    </w:p>
    <w:p w:rsidR="00262410" w:rsidRPr="00262410" w:rsidRDefault="00262410" w:rsidP="00262410">
      <w:pPr>
        <w:pStyle w:val="NormalWeb"/>
        <w:spacing w:before="0" w:beforeAutospacing="0" w:after="0" w:afterAutospacing="0"/>
        <w:ind w:left="-567"/>
        <w:rPr>
          <w:rFonts w:ascii="Interstate" w:hAnsi="Interstate" w:hint="eastAsia"/>
          <w:sz w:val="22"/>
          <w:szCs w:val="22"/>
        </w:rPr>
      </w:pPr>
    </w:p>
    <w:p w:rsidR="00262410" w:rsidRPr="00262410" w:rsidRDefault="000C27DC" w:rsidP="00262410">
      <w:pPr>
        <w:pStyle w:val="NormalWeb"/>
        <w:spacing w:before="0" w:beforeAutospacing="0" w:after="0" w:afterAutospacing="0"/>
        <w:ind w:left="-567"/>
        <w:rPr>
          <w:rFonts w:ascii="Interstate" w:hAnsi="Interstate" w:hint="eastAsia"/>
          <w:sz w:val="22"/>
          <w:szCs w:val="22"/>
        </w:rPr>
      </w:pPr>
      <w:ins w:id="31" w:author="Tom Carruthers" w:date="2017-05-10T00:13:00Z">
        <w:r>
          <w:rPr>
            <w:rFonts w:ascii="Interstate" w:hAnsi="Interstate"/>
            <w:sz w:val="22"/>
            <w:szCs w:val="22"/>
          </w:rPr>
          <w:t>What types of management options are available in data-limited fisheries?</w:t>
        </w:r>
      </w:ins>
    </w:p>
    <w:p w:rsidR="00262410" w:rsidRPr="00262410" w:rsidRDefault="00262410" w:rsidP="000C27DC">
      <w:pPr>
        <w:pStyle w:val="NormalWeb"/>
        <w:spacing w:before="0" w:beforeAutospacing="0" w:after="0" w:afterAutospacing="0"/>
        <w:rPr>
          <w:rFonts w:ascii="Interstate" w:hAnsi="Interstate" w:hint="eastAsia"/>
          <w:sz w:val="22"/>
          <w:szCs w:val="22"/>
        </w:rPr>
        <w:pPrChange w:id="32" w:author="Tom Carruthers" w:date="2017-05-10T00:13:00Z">
          <w:pPr>
            <w:pStyle w:val="NormalWeb"/>
            <w:spacing w:before="0" w:beforeAutospacing="0" w:after="0" w:afterAutospacing="0"/>
            <w:ind w:left="-567"/>
          </w:pPr>
        </w:pPrChange>
      </w:pPr>
    </w:p>
    <w:p w:rsidR="00262410" w:rsidRPr="00262410" w:rsidRDefault="00262410" w:rsidP="00262410">
      <w:pPr>
        <w:pStyle w:val="NormalWeb"/>
        <w:spacing w:before="0" w:beforeAutospacing="0" w:after="0" w:afterAutospacing="0"/>
        <w:ind w:left="-567"/>
        <w:rPr>
          <w:rFonts w:ascii="Interstate" w:hAnsi="Interstate" w:hint="eastAsia"/>
          <w:sz w:val="22"/>
          <w:szCs w:val="22"/>
        </w:rPr>
      </w:pPr>
    </w:p>
    <w:p w:rsidR="00262410" w:rsidRDefault="000C27DC" w:rsidP="00262410">
      <w:pPr>
        <w:pStyle w:val="NormalWeb"/>
        <w:spacing w:before="0" w:beforeAutospacing="0" w:after="0" w:afterAutospacing="0"/>
        <w:ind w:left="-567"/>
        <w:rPr>
          <w:ins w:id="33" w:author="Tom Carruthers" w:date="2017-05-10T00:14:00Z"/>
          <w:rFonts w:ascii="Interstate" w:hAnsi="Interstate"/>
          <w:sz w:val="22"/>
          <w:szCs w:val="22"/>
        </w:rPr>
      </w:pPr>
      <w:ins w:id="34" w:author="Tom Carruthers" w:date="2017-05-10T00:13:00Z">
        <w:r>
          <w:rPr>
            <w:rFonts w:ascii="Interstate" w:hAnsi="Interstate"/>
            <w:sz w:val="22"/>
            <w:szCs w:val="22"/>
          </w:rPr>
          <w:t xml:space="preserve">What is a management procedure and can </w:t>
        </w:r>
      </w:ins>
      <w:ins w:id="35" w:author="Tom Carruthers" w:date="2017-05-10T00:14:00Z">
        <w:r>
          <w:rPr>
            <w:rFonts w:ascii="Interstate" w:hAnsi="Interstate"/>
            <w:sz w:val="22"/>
            <w:szCs w:val="22"/>
          </w:rPr>
          <w:t>you provide an example?</w:t>
        </w:r>
      </w:ins>
    </w:p>
    <w:p w:rsidR="000C27DC" w:rsidRDefault="000C27DC" w:rsidP="00262410">
      <w:pPr>
        <w:pStyle w:val="NormalWeb"/>
        <w:spacing w:before="0" w:beforeAutospacing="0" w:after="0" w:afterAutospacing="0"/>
        <w:ind w:left="-567"/>
        <w:rPr>
          <w:ins w:id="36" w:author="Tom Carruthers" w:date="2017-05-10T00:14:00Z"/>
          <w:rFonts w:ascii="Interstate" w:hAnsi="Interstate"/>
          <w:sz w:val="22"/>
          <w:szCs w:val="22"/>
        </w:rPr>
      </w:pPr>
    </w:p>
    <w:p w:rsidR="000C27DC" w:rsidRPr="00262410" w:rsidRDefault="000C27DC" w:rsidP="00262410">
      <w:pPr>
        <w:pStyle w:val="NormalWeb"/>
        <w:spacing w:before="0" w:beforeAutospacing="0" w:after="0" w:afterAutospacing="0"/>
        <w:ind w:left="-567"/>
        <w:rPr>
          <w:rFonts w:ascii="Interstate" w:hAnsi="Interstate" w:hint="eastAsia"/>
          <w:sz w:val="22"/>
          <w:szCs w:val="22"/>
        </w:rPr>
      </w:pPr>
    </w:p>
    <w:p w:rsidR="00262410" w:rsidRPr="00262410" w:rsidRDefault="00262410" w:rsidP="00262410">
      <w:pPr>
        <w:pStyle w:val="NormalWeb"/>
        <w:spacing w:before="0" w:beforeAutospacing="0" w:after="0" w:afterAutospacing="0"/>
        <w:ind w:left="-567"/>
        <w:rPr>
          <w:rFonts w:ascii="Interstate" w:hAnsi="Interstate" w:hint="eastAsia"/>
          <w:sz w:val="22"/>
          <w:szCs w:val="22"/>
        </w:rPr>
      </w:pPr>
      <w:bookmarkStart w:id="37" w:name="_GoBack"/>
      <w:bookmarkEnd w:id="37"/>
    </w:p>
    <w:p w:rsidR="00262410" w:rsidRPr="00262410" w:rsidRDefault="00262410" w:rsidP="00262410">
      <w:pPr>
        <w:pStyle w:val="NormalWeb"/>
        <w:spacing w:before="0" w:beforeAutospacing="0" w:after="0" w:afterAutospacing="0"/>
        <w:ind w:left="-567"/>
        <w:rPr>
          <w:rFonts w:ascii="Interstate" w:hAnsi="Interstate" w:hint="eastAsia"/>
          <w:sz w:val="22"/>
          <w:szCs w:val="22"/>
        </w:rPr>
      </w:pPr>
    </w:p>
    <w:p w:rsidR="00262410" w:rsidRPr="00262410" w:rsidRDefault="00262410" w:rsidP="00262410">
      <w:pPr>
        <w:pStyle w:val="NormalWeb"/>
        <w:spacing w:before="0" w:beforeAutospacing="0" w:after="0" w:afterAutospacing="0"/>
        <w:ind w:left="-567"/>
        <w:rPr>
          <w:rFonts w:ascii="Interstate" w:hAnsi="Interstate" w:hint="eastAsia"/>
          <w:sz w:val="22"/>
          <w:szCs w:val="22"/>
        </w:rPr>
      </w:pPr>
    </w:p>
    <w:p w:rsidR="00262410" w:rsidRPr="00262410" w:rsidRDefault="00262410" w:rsidP="00262410">
      <w:pPr>
        <w:pStyle w:val="NormalWeb"/>
        <w:spacing w:before="0" w:beforeAutospacing="0" w:after="0" w:afterAutospacing="0"/>
        <w:ind w:left="-567"/>
        <w:rPr>
          <w:rFonts w:ascii="Interstate" w:hAnsi="Interstate" w:hint="eastAsia"/>
          <w:sz w:val="22"/>
          <w:szCs w:val="22"/>
        </w:rPr>
      </w:pPr>
    </w:p>
    <w:p w:rsidR="00262410" w:rsidRPr="00262410" w:rsidRDefault="00262410" w:rsidP="00262410">
      <w:pPr>
        <w:pStyle w:val="NormalWeb"/>
        <w:spacing w:before="0" w:beforeAutospacing="0" w:after="0" w:afterAutospacing="0"/>
        <w:ind w:left="-567"/>
        <w:rPr>
          <w:rFonts w:ascii="Interstate" w:hAnsi="Interstate" w:hint="eastAsia"/>
          <w:sz w:val="22"/>
          <w:szCs w:val="22"/>
        </w:rPr>
      </w:pPr>
    </w:p>
    <w:p w:rsidR="00262410" w:rsidRPr="00262410" w:rsidRDefault="00262410" w:rsidP="00262410">
      <w:pPr>
        <w:pStyle w:val="NormalWeb"/>
        <w:spacing w:before="0" w:beforeAutospacing="0" w:after="0" w:afterAutospacing="0"/>
        <w:ind w:left="-567"/>
        <w:rPr>
          <w:rFonts w:ascii="Interstate" w:hAnsi="Interstate" w:hint="eastAsia"/>
          <w:sz w:val="22"/>
          <w:szCs w:val="22"/>
        </w:rPr>
      </w:pPr>
    </w:p>
    <w:p w:rsidR="00262410" w:rsidRPr="00262410" w:rsidRDefault="00262410" w:rsidP="00262410">
      <w:pPr>
        <w:pStyle w:val="NormalWeb"/>
        <w:spacing w:before="0" w:beforeAutospacing="0" w:after="0" w:afterAutospacing="0"/>
        <w:ind w:left="-567"/>
        <w:rPr>
          <w:rFonts w:ascii="Interstate" w:hAnsi="Interstate" w:hint="eastAsia"/>
          <w:sz w:val="22"/>
          <w:szCs w:val="22"/>
        </w:rPr>
      </w:pPr>
    </w:p>
    <w:p w:rsidR="00262410" w:rsidRPr="00262410" w:rsidRDefault="00262410" w:rsidP="00262410">
      <w:pPr>
        <w:pStyle w:val="NormalWeb"/>
        <w:spacing w:before="0" w:beforeAutospacing="0" w:after="0" w:afterAutospacing="0"/>
        <w:ind w:left="-567"/>
        <w:rPr>
          <w:rFonts w:ascii="Interstate" w:hAnsi="Interstate" w:hint="eastAsia"/>
          <w:sz w:val="22"/>
          <w:szCs w:val="22"/>
        </w:rPr>
      </w:pPr>
    </w:p>
    <w:p w:rsidR="00262410" w:rsidRPr="00262410" w:rsidRDefault="00262410" w:rsidP="00262410">
      <w:pPr>
        <w:pStyle w:val="NormalWeb"/>
        <w:spacing w:before="0" w:beforeAutospacing="0" w:after="0" w:afterAutospacing="0"/>
        <w:ind w:left="-567"/>
        <w:rPr>
          <w:rFonts w:ascii="Interstate" w:hAnsi="Interstate" w:hint="eastAsia"/>
          <w:sz w:val="22"/>
          <w:szCs w:val="22"/>
        </w:rPr>
      </w:pPr>
    </w:p>
    <w:p w:rsidR="00262410" w:rsidRPr="00262410" w:rsidRDefault="00262410" w:rsidP="00262410">
      <w:pPr>
        <w:pStyle w:val="NormalWeb"/>
        <w:spacing w:before="0" w:beforeAutospacing="0" w:after="0" w:afterAutospacing="0"/>
        <w:ind w:left="-567"/>
        <w:rPr>
          <w:rFonts w:ascii="Interstate" w:hAnsi="Interstate" w:hint="eastAsia"/>
          <w:sz w:val="22"/>
          <w:szCs w:val="22"/>
        </w:rPr>
      </w:pPr>
    </w:p>
    <w:p w:rsidR="00262410" w:rsidRPr="00262410" w:rsidRDefault="00262410" w:rsidP="00262410">
      <w:pPr>
        <w:pStyle w:val="NormalWeb"/>
        <w:spacing w:before="0" w:beforeAutospacing="0" w:after="0" w:afterAutospacing="0"/>
        <w:ind w:left="-567"/>
        <w:rPr>
          <w:rFonts w:ascii="Interstate" w:hAnsi="Interstate" w:hint="eastAsia"/>
          <w:sz w:val="22"/>
          <w:szCs w:val="22"/>
        </w:rPr>
      </w:pPr>
    </w:p>
    <w:p w:rsidR="00262410" w:rsidRPr="00262410" w:rsidRDefault="00262410" w:rsidP="00262410">
      <w:pPr>
        <w:pStyle w:val="NormalWeb"/>
        <w:spacing w:before="0" w:beforeAutospacing="0" w:after="0" w:afterAutospacing="0"/>
        <w:ind w:left="-567"/>
        <w:rPr>
          <w:rFonts w:ascii="Interstate" w:hAnsi="Interstate" w:hint="eastAsia"/>
          <w:sz w:val="22"/>
          <w:szCs w:val="22"/>
        </w:rPr>
      </w:pPr>
    </w:p>
    <w:p w:rsidR="00262410" w:rsidRPr="00262410" w:rsidRDefault="00262410" w:rsidP="00262410">
      <w:pPr>
        <w:pStyle w:val="NormalWeb"/>
        <w:spacing w:before="0" w:beforeAutospacing="0" w:after="0" w:afterAutospacing="0"/>
        <w:ind w:left="-567"/>
        <w:rPr>
          <w:rFonts w:ascii="Interstate" w:hAnsi="Interstate" w:hint="eastAsia"/>
          <w:sz w:val="22"/>
          <w:szCs w:val="22"/>
        </w:rPr>
      </w:pPr>
    </w:p>
    <w:p w:rsidR="00262410" w:rsidRPr="00262410" w:rsidRDefault="00262410" w:rsidP="00262410">
      <w:pPr>
        <w:pStyle w:val="NormalWeb"/>
        <w:spacing w:before="0" w:beforeAutospacing="0" w:after="0" w:afterAutospacing="0"/>
        <w:ind w:left="-567"/>
        <w:rPr>
          <w:rFonts w:ascii="Interstate" w:hAnsi="Interstate" w:hint="eastAsia"/>
          <w:sz w:val="22"/>
          <w:szCs w:val="22"/>
        </w:rPr>
      </w:pPr>
    </w:p>
    <w:p w:rsidR="00262410" w:rsidRPr="00262410" w:rsidRDefault="00262410" w:rsidP="00262410">
      <w:pPr>
        <w:pStyle w:val="NormalWeb"/>
        <w:spacing w:before="0" w:beforeAutospacing="0" w:after="0" w:afterAutospacing="0"/>
        <w:ind w:left="-567"/>
        <w:rPr>
          <w:rFonts w:ascii="Interstate" w:hAnsi="Interstate" w:hint="eastAsia"/>
          <w:sz w:val="22"/>
          <w:szCs w:val="22"/>
        </w:rPr>
      </w:pPr>
    </w:p>
    <w:p w:rsidR="00262410" w:rsidRPr="00262410" w:rsidRDefault="00262410" w:rsidP="00262410">
      <w:pPr>
        <w:pStyle w:val="NormalWeb"/>
        <w:spacing w:before="0" w:beforeAutospacing="0" w:after="0" w:afterAutospacing="0"/>
        <w:ind w:left="-567"/>
        <w:rPr>
          <w:rFonts w:ascii="Interstate" w:hAnsi="Interstate" w:hint="eastAsia"/>
          <w:sz w:val="22"/>
          <w:szCs w:val="22"/>
        </w:rPr>
      </w:pPr>
    </w:p>
    <w:p w:rsidR="00262410" w:rsidRPr="00262410" w:rsidRDefault="00262410" w:rsidP="00262410">
      <w:pPr>
        <w:pStyle w:val="NormalWeb"/>
        <w:spacing w:before="0" w:beforeAutospacing="0" w:after="0" w:afterAutospacing="0"/>
        <w:ind w:left="-567"/>
        <w:rPr>
          <w:rFonts w:ascii="Interstate" w:hAnsi="Interstate" w:hint="eastAsia"/>
          <w:sz w:val="22"/>
          <w:szCs w:val="22"/>
        </w:rPr>
      </w:pPr>
    </w:p>
    <w:p w:rsidR="00262410" w:rsidRPr="00262410" w:rsidRDefault="00262410" w:rsidP="00262410">
      <w:pPr>
        <w:pStyle w:val="NormalWeb"/>
        <w:spacing w:before="0" w:beforeAutospacing="0" w:after="0" w:afterAutospacing="0"/>
        <w:ind w:left="-567"/>
        <w:rPr>
          <w:rFonts w:ascii="Interstate" w:hAnsi="Interstate" w:hint="eastAsia"/>
          <w:sz w:val="22"/>
          <w:szCs w:val="22"/>
        </w:rPr>
      </w:pPr>
    </w:p>
    <w:p w:rsidR="00262410" w:rsidRPr="00262410" w:rsidRDefault="00262410" w:rsidP="00262410">
      <w:pPr>
        <w:pStyle w:val="NormalWeb"/>
        <w:spacing w:before="0" w:beforeAutospacing="0" w:after="0" w:afterAutospacing="0"/>
        <w:ind w:left="-567"/>
        <w:rPr>
          <w:rFonts w:ascii="Interstate" w:hAnsi="Interstate" w:hint="eastAsia"/>
          <w:sz w:val="22"/>
          <w:szCs w:val="22"/>
        </w:rPr>
      </w:pPr>
    </w:p>
    <w:p w:rsidR="00262410" w:rsidRPr="00262410" w:rsidRDefault="00262410" w:rsidP="00262410">
      <w:pPr>
        <w:pStyle w:val="NormalWeb"/>
        <w:spacing w:before="0" w:beforeAutospacing="0" w:after="0" w:afterAutospacing="0"/>
        <w:ind w:left="-567"/>
        <w:rPr>
          <w:rFonts w:ascii="Interstate" w:hAnsi="Interstate" w:hint="eastAsia"/>
          <w:sz w:val="22"/>
          <w:szCs w:val="22"/>
        </w:rPr>
      </w:pPr>
    </w:p>
    <w:p w:rsidR="00262410" w:rsidRPr="00262410" w:rsidRDefault="00262410" w:rsidP="00262410">
      <w:pPr>
        <w:pStyle w:val="NormalWeb"/>
        <w:spacing w:before="0" w:beforeAutospacing="0" w:after="0" w:afterAutospacing="0"/>
        <w:ind w:left="-567"/>
        <w:rPr>
          <w:rFonts w:ascii="Interstate" w:hAnsi="Interstate" w:hint="eastAsia"/>
          <w:sz w:val="22"/>
          <w:szCs w:val="22"/>
        </w:rPr>
      </w:pPr>
    </w:p>
    <w:p w:rsidR="00262410" w:rsidRPr="00262410" w:rsidRDefault="00262410" w:rsidP="00262410">
      <w:pPr>
        <w:pStyle w:val="NormalWeb"/>
        <w:spacing w:before="0" w:beforeAutospacing="0" w:after="0" w:afterAutospacing="0"/>
        <w:ind w:left="-567"/>
        <w:rPr>
          <w:rFonts w:ascii="Interstate" w:hAnsi="Interstate" w:hint="eastAsia"/>
          <w:sz w:val="22"/>
          <w:szCs w:val="22"/>
        </w:rPr>
      </w:pPr>
    </w:p>
    <w:p w:rsidR="00262410" w:rsidRPr="00262410" w:rsidRDefault="00262410" w:rsidP="00262410">
      <w:pPr>
        <w:pStyle w:val="NormalWeb"/>
        <w:spacing w:before="0" w:beforeAutospacing="0" w:after="0" w:afterAutospacing="0"/>
        <w:ind w:left="-567"/>
        <w:rPr>
          <w:rFonts w:ascii="Interstate" w:hAnsi="Interstate" w:hint="eastAsia"/>
          <w:sz w:val="22"/>
          <w:szCs w:val="22"/>
        </w:rPr>
      </w:pPr>
    </w:p>
    <w:p w:rsidR="00262410" w:rsidRDefault="00262410" w:rsidP="00262410">
      <w:pPr>
        <w:pStyle w:val="NormalWeb"/>
        <w:spacing w:before="0" w:beforeAutospacing="0" w:after="0" w:afterAutospacing="0"/>
        <w:ind w:left="-567"/>
        <w:rPr>
          <w:rFonts w:ascii="Interstate" w:hAnsi="Interstate" w:hint="eastAsia"/>
          <w:sz w:val="22"/>
          <w:szCs w:val="22"/>
        </w:rPr>
      </w:pPr>
    </w:p>
    <w:p w:rsidR="00262410" w:rsidRDefault="00262410" w:rsidP="00262410">
      <w:pPr>
        <w:pStyle w:val="NormalWeb"/>
        <w:spacing w:before="0" w:beforeAutospacing="0" w:after="0" w:afterAutospacing="0"/>
        <w:ind w:left="-567"/>
        <w:rPr>
          <w:rFonts w:ascii="Interstate" w:hAnsi="Interstate" w:hint="eastAsia"/>
          <w:sz w:val="22"/>
          <w:szCs w:val="22"/>
        </w:rPr>
      </w:pPr>
    </w:p>
    <w:p w:rsidR="00262410" w:rsidRPr="00262410" w:rsidRDefault="00262410" w:rsidP="00262410">
      <w:pPr>
        <w:pStyle w:val="NormalWeb"/>
        <w:spacing w:before="0" w:beforeAutospacing="0" w:after="0" w:afterAutospacing="0"/>
        <w:ind w:left="-567"/>
        <w:rPr>
          <w:rFonts w:ascii="Interstate" w:hAnsi="Interstate" w:hint="eastAsia"/>
          <w:sz w:val="22"/>
          <w:szCs w:val="22"/>
        </w:rPr>
      </w:pPr>
    </w:p>
    <w:p w:rsidR="00262410" w:rsidRPr="00262410" w:rsidRDefault="00262410" w:rsidP="00262410">
      <w:pPr>
        <w:pStyle w:val="NormalWeb"/>
        <w:spacing w:before="0" w:beforeAutospacing="0" w:after="0" w:afterAutospacing="0"/>
        <w:ind w:left="-567"/>
        <w:rPr>
          <w:rFonts w:ascii="Interstate" w:hAnsi="Interstate" w:hint="eastAsia"/>
          <w:sz w:val="22"/>
          <w:szCs w:val="22"/>
        </w:rPr>
      </w:pPr>
    </w:p>
    <w:p w:rsidR="00262410" w:rsidRPr="00262410" w:rsidRDefault="00262410" w:rsidP="00262410">
      <w:pPr>
        <w:pStyle w:val="NormalWeb"/>
        <w:spacing w:before="0" w:beforeAutospacing="0" w:after="0" w:afterAutospacing="0"/>
        <w:ind w:left="-567"/>
        <w:rPr>
          <w:rFonts w:ascii="Interstate" w:hAnsi="Interstate" w:hint="eastAsia"/>
          <w:sz w:val="22"/>
          <w:szCs w:val="22"/>
        </w:rPr>
      </w:pPr>
    </w:p>
    <w:p w:rsidR="00262410" w:rsidRPr="00262410" w:rsidRDefault="00262410" w:rsidP="00262410">
      <w:pPr>
        <w:pStyle w:val="NormalWeb"/>
        <w:spacing w:before="0" w:beforeAutospacing="0" w:after="0" w:afterAutospacing="0"/>
        <w:ind w:left="-567"/>
        <w:rPr>
          <w:rFonts w:ascii="Interstate" w:hAnsi="Interstate" w:hint="eastAsia"/>
          <w:sz w:val="22"/>
          <w:szCs w:val="22"/>
        </w:rPr>
      </w:pPr>
      <w:r w:rsidRPr="00262410">
        <w:rPr>
          <w:rFonts w:ascii="Interstate" w:hAnsi="Interstate"/>
          <w:sz w:val="22"/>
          <w:szCs w:val="22"/>
        </w:rPr>
        <w:t xml:space="preserve">Name: _________________________________________________________ </w:t>
      </w:r>
    </w:p>
    <w:p w:rsidR="00262410" w:rsidRPr="00262410" w:rsidRDefault="00262410" w:rsidP="00262410">
      <w:pPr>
        <w:pStyle w:val="NormalWeb"/>
        <w:spacing w:before="0" w:beforeAutospacing="0" w:after="0" w:afterAutospacing="0"/>
        <w:ind w:left="-567"/>
        <w:rPr>
          <w:rFonts w:ascii="Interstate" w:hAnsi="Interstate" w:hint="eastAsia"/>
          <w:sz w:val="22"/>
          <w:szCs w:val="22"/>
        </w:rPr>
      </w:pPr>
    </w:p>
    <w:p w:rsidR="00262410" w:rsidRPr="00262410" w:rsidRDefault="00262410" w:rsidP="00262410">
      <w:pPr>
        <w:pStyle w:val="NormalWeb"/>
        <w:spacing w:before="0" w:beforeAutospacing="0" w:after="0" w:afterAutospacing="0"/>
        <w:rPr>
          <w:sz w:val="22"/>
          <w:szCs w:val="22"/>
        </w:rPr>
      </w:pPr>
    </w:p>
    <w:p w:rsidR="00262410" w:rsidRPr="00262410" w:rsidRDefault="00262410" w:rsidP="00262410">
      <w:pPr>
        <w:pStyle w:val="NormalWeb"/>
        <w:spacing w:before="0" w:beforeAutospacing="0" w:after="0" w:afterAutospacing="0"/>
        <w:ind w:left="-567"/>
        <w:rPr>
          <w:rFonts w:ascii="Interstate" w:hAnsi="Interstate" w:hint="eastAsia"/>
          <w:iCs/>
          <w:sz w:val="22"/>
          <w:szCs w:val="22"/>
        </w:rPr>
      </w:pPr>
      <w:r w:rsidRPr="00262410">
        <w:rPr>
          <w:rFonts w:ascii="Interstate" w:hAnsi="Interstate"/>
          <w:iCs/>
          <w:sz w:val="22"/>
          <w:szCs w:val="22"/>
        </w:rPr>
        <w:t>Institution:</w:t>
      </w:r>
      <w:r w:rsidRPr="00262410">
        <w:rPr>
          <w:rFonts w:ascii="Interstate" w:hAnsi="Interstate"/>
          <w:sz w:val="22"/>
          <w:szCs w:val="22"/>
        </w:rPr>
        <w:t xml:space="preserve"> ______________________________________________________</w:t>
      </w:r>
    </w:p>
    <w:p w:rsidR="00262410" w:rsidRPr="00262410" w:rsidRDefault="00262410" w:rsidP="00262410">
      <w:pPr>
        <w:pStyle w:val="NormalWeb"/>
        <w:spacing w:before="0" w:beforeAutospacing="0" w:after="0" w:afterAutospacing="0"/>
        <w:ind w:left="-567"/>
        <w:rPr>
          <w:rFonts w:ascii="Interstate" w:hAnsi="Interstate" w:hint="eastAsia"/>
          <w:iCs/>
          <w:sz w:val="22"/>
          <w:szCs w:val="22"/>
        </w:rPr>
      </w:pPr>
    </w:p>
    <w:p w:rsidR="00262410" w:rsidRPr="00262410" w:rsidRDefault="00262410" w:rsidP="00262410">
      <w:pPr>
        <w:pStyle w:val="NormalWeb"/>
        <w:spacing w:before="0" w:beforeAutospacing="0" w:after="0" w:afterAutospacing="0"/>
        <w:rPr>
          <w:rFonts w:ascii="Interstate" w:hAnsi="Interstate" w:hint="eastAsia"/>
          <w:b/>
          <w:i/>
          <w:iCs/>
          <w:sz w:val="22"/>
          <w:szCs w:val="22"/>
        </w:rPr>
      </w:pPr>
    </w:p>
    <w:p w:rsidR="00262410" w:rsidRPr="00262410" w:rsidRDefault="00262410" w:rsidP="00262410">
      <w:pPr>
        <w:pStyle w:val="NormalWeb"/>
        <w:spacing w:before="0" w:beforeAutospacing="0" w:after="0" w:afterAutospacing="0"/>
        <w:ind w:left="-567"/>
        <w:rPr>
          <w:rFonts w:ascii="Interstate" w:hAnsi="Interstate" w:hint="eastAsia"/>
          <w:b/>
          <w:i/>
          <w:iCs/>
          <w:sz w:val="22"/>
          <w:szCs w:val="22"/>
        </w:rPr>
      </w:pPr>
    </w:p>
    <w:p w:rsidR="00262410" w:rsidRPr="00262410" w:rsidRDefault="00262410" w:rsidP="00262410">
      <w:pPr>
        <w:pStyle w:val="NormalWeb"/>
        <w:spacing w:before="0" w:beforeAutospacing="0" w:after="0" w:afterAutospacing="0"/>
        <w:rPr>
          <w:rFonts w:ascii="Interstate" w:hAnsi="Interstate" w:hint="eastAsia"/>
          <w:b/>
          <w:i/>
          <w:iCs/>
          <w:sz w:val="22"/>
          <w:szCs w:val="22"/>
        </w:rPr>
      </w:pPr>
    </w:p>
    <w:p w:rsidR="00262410" w:rsidRPr="00262410" w:rsidRDefault="00262410" w:rsidP="00262410">
      <w:pPr>
        <w:pStyle w:val="NormalWeb"/>
        <w:spacing w:before="0" w:beforeAutospacing="0" w:after="0" w:afterAutospacing="0"/>
        <w:ind w:left="-567"/>
        <w:rPr>
          <w:b/>
          <w:sz w:val="22"/>
          <w:szCs w:val="22"/>
        </w:rPr>
      </w:pPr>
      <w:r w:rsidRPr="00262410">
        <w:rPr>
          <w:rFonts w:ascii="Interstate" w:hAnsi="Interstate"/>
          <w:b/>
          <w:i/>
          <w:iCs/>
          <w:sz w:val="22"/>
          <w:szCs w:val="22"/>
        </w:rPr>
        <w:t xml:space="preserve">Thank you. We appreciate your feedback! </w:t>
      </w:r>
    </w:p>
    <w:p w:rsidR="00404CA5" w:rsidRPr="00262410" w:rsidRDefault="00404CA5" w:rsidP="00262410">
      <w:pPr>
        <w:ind w:left="-567"/>
        <w:rPr>
          <w:b/>
          <w:sz w:val="22"/>
          <w:szCs w:val="22"/>
        </w:rPr>
      </w:pPr>
    </w:p>
    <w:p w:rsidR="00262410" w:rsidRPr="00262410" w:rsidRDefault="00262410">
      <w:pPr>
        <w:rPr>
          <w:b/>
          <w:sz w:val="22"/>
          <w:szCs w:val="22"/>
          <w:lang w:val="en-US"/>
        </w:rPr>
      </w:pPr>
    </w:p>
    <w:sectPr w:rsidR="00262410" w:rsidRPr="00262410" w:rsidSect="00262410">
      <w:headerReference w:type="default" r:id="rId7"/>
      <w:pgSz w:w="11900" w:h="16840"/>
      <w:pgMar w:top="1135" w:right="985" w:bottom="1440" w:left="1800" w:header="56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2DBB" w:rsidRDefault="00BA2DBB" w:rsidP="00262410">
      <w:r>
        <w:separator/>
      </w:r>
    </w:p>
  </w:endnote>
  <w:endnote w:type="continuationSeparator" w:id="0">
    <w:p w:rsidR="00BA2DBB" w:rsidRDefault="00BA2DBB" w:rsidP="002624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Interstate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2DBB" w:rsidRDefault="00BA2DBB" w:rsidP="00262410">
      <w:r>
        <w:separator/>
      </w:r>
    </w:p>
  </w:footnote>
  <w:footnote w:type="continuationSeparator" w:id="0">
    <w:p w:rsidR="00BA2DBB" w:rsidRDefault="00BA2DBB" w:rsidP="0026241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2410" w:rsidRDefault="00262410" w:rsidP="00262410">
    <w:pPr>
      <w:pStyle w:val="Header"/>
      <w:ind w:left="-567"/>
      <w:rPr>
        <w:i/>
        <w:iCs/>
        <w:lang w:val="en-US"/>
      </w:rPr>
    </w:pPr>
    <w:r w:rsidRPr="00262410">
      <w:rPr>
        <w:lang w:val="en-US"/>
      </w:rPr>
      <w:t>D</w:t>
    </w:r>
    <w:r>
      <w:rPr>
        <w:lang w:val="en-US"/>
      </w:rPr>
      <w:t xml:space="preserve">ata-Limited Fisheries Toolkit: </w:t>
    </w:r>
    <w:r w:rsidRPr="00262410">
      <w:rPr>
        <w:i/>
        <w:iCs/>
        <w:lang w:val="en-US"/>
      </w:rPr>
      <w:t>Evaluating management strategies for data-limited fish species</w:t>
    </w:r>
  </w:p>
  <w:p w:rsidR="00262410" w:rsidRPr="00262410" w:rsidRDefault="00262410" w:rsidP="00262410">
    <w:pPr>
      <w:pStyle w:val="Header"/>
      <w:ind w:left="-567"/>
      <w:rPr>
        <w:i/>
        <w:iCs/>
        <w:sz w:val="8"/>
        <w:szCs w:val="8"/>
        <w:lang w:val="en-US"/>
      </w:rPr>
    </w:pPr>
  </w:p>
  <w:p w:rsidR="00262410" w:rsidRPr="00262410" w:rsidRDefault="00262410" w:rsidP="00262410">
    <w:pPr>
      <w:pStyle w:val="Header"/>
      <w:ind w:left="-567"/>
      <w:jc w:val="center"/>
    </w:pPr>
    <w:r w:rsidRPr="00262410">
      <w:rPr>
        <w:i/>
        <w:iCs/>
        <w:noProof/>
        <w:lang w:val="en-CA" w:eastAsia="en-CA"/>
      </w:rPr>
      <w:drawing>
        <wp:inline distT="0" distB="0" distL="0" distR="0" wp14:anchorId="1B7BD5CB" wp14:editId="78C5A04A">
          <wp:extent cx="456649" cy="457973"/>
          <wp:effectExtent l="0" t="0" r="635" b="0"/>
          <wp:docPr id="13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Picture 4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7608" cy="458935"/>
                  </a:xfrm>
                  <a:prstGeom prst="rect">
                    <a:avLst/>
                  </a:prstGeom>
                  <a:noFill/>
                  <a:ln>
                    <a:noFill/>
                  </a:ln>
                  <a:extLst/>
                </pic:spPr>
              </pic:pic>
            </a:graphicData>
          </a:graphic>
        </wp:inline>
      </w:drawing>
    </w:r>
    <w:r w:rsidRPr="00262410">
      <w:rPr>
        <w:i/>
        <w:iCs/>
        <w:noProof/>
        <w:lang w:val="en-CA" w:eastAsia="en-CA"/>
      </w:rPr>
      <w:drawing>
        <wp:inline distT="0" distB="0" distL="0" distR="0" wp14:anchorId="50A32507" wp14:editId="1DD057FC">
          <wp:extent cx="454713" cy="529390"/>
          <wp:effectExtent l="0" t="0" r="2540" b="4445"/>
          <wp:docPr id="19460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460" name="Picture 5"/>
                  <pic:cNvPicPr>
                    <a:picLocks noChangeAspect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7376" cy="532490"/>
                  </a:xfrm>
                  <a:prstGeom prst="rect">
                    <a:avLst/>
                  </a:prstGeom>
                  <a:noFill/>
                  <a:ln>
                    <a:noFill/>
                  </a:ln>
                  <a:extLst/>
                </pic:spPr>
              </pic:pic>
            </a:graphicData>
          </a:graphic>
        </wp:inline>
      </w:drawing>
    </w:r>
    <w:r w:rsidRPr="00262410">
      <w:rPr>
        <w:i/>
        <w:iCs/>
        <w:noProof/>
        <w:lang w:val="en-CA" w:eastAsia="en-CA"/>
      </w:rPr>
      <w:drawing>
        <wp:inline distT="0" distB="0" distL="0" distR="0" wp14:anchorId="5CCC1B3D" wp14:editId="1D3DD1F2">
          <wp:extent cx="346509" cy="475356"/>
          <wp:effectExtent l="0" t="0" r="9525" b="7620"/>
          <wp:docPr id="19461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461" name="Picture 8"/>
                  <pic:cNvPicPr>
                    <a:picLocks noChangeAspect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7468" cy="476672"/>
                  </a:xfrm>
                  <a:prstGeom prst="rect">
                    <a:avLst/>
                  </a:prstGeom>
                  <a:noFill/>
                  <a:ln>
                    <a:noFill/>
                  </a:ln>
                  <a:extLst/>
                </pic:spPr>
              </pic:pic>
            </a:graphicData>
          </a:graphic>
        </wp:inline>
      </w:drawing>
    </w:r>
  </w:p>
  <w:p w:rsidR="00262410" w:rsidRDefault="00262410">
    <w:pPr>
      <w:pStyle w:val="Header"/>
    </w:pPr>
  </w:p>
</w:hdr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Sarah SM. Martin">
    <w15:presenceInfo w15:providerId="AD" w15:userId="S-1-5-21-1644491937-1202660629-1957994488-515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2410"/>
    <w:rsid w:val="000C27DC"/>
    <w:rsid w:val="00262410"/>
    <w:rsid w:val="00377F63"/>
    <w:rsid w:val="00396205"/>
    <w:rsid w:val="003D00D8"/>
    <w:rsid w:val="00404CA5"/>
    <w:rsid w:val="009C6396"/>
    <w:rsid w:val="00AA4CB5"/>
    <w:rsid w:val="00BA2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62410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26241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62410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26241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62410"/>
    <w:rPr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241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2410"/>
    <w:rPr>
      <w:rFonts w:ascii="Lucida Grande" w:hAnsi="Lucida Grande" w:cs="Lucida Grande"/>
      <w:sz w:val="18"/>
      <w:szCs w:val="1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62410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26241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62410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26241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62410"/>
    <w:rPr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241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2410"/>
    <w:rPr>
      <w:rFonts w:ascii="Lucida Grande" w:hAnsi="Lucida Grande" w:cs="Lucida Grande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868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94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00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862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9612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4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92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22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567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205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NG</Company>
  <LinksUpToDate>false</LinksUpToDate>
  <CharactersWithSpaces>1377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Nicolas Gutierrez</dc:creator>
  <cp:lastModifiedBy>Tom Carruthers</cp:lastModifiedBy>
  <cp:revision>2</cp:revision>
  <dcterms:created xsi:type="dcterms:W3CDTF">2017-05-10T07:15:00Z</dcterms:created>
  <dcterms:modified xsi:type="dcterms:W3CDTF">2017-05-10T07:15:00Z</dcterms:modified>
</cp:coreProperties>
</file>